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1C316" w14:textId="77777777" w:rsidR="00917F4C" w:rsidRPr="009F3254" w:rsidRDefault="00917F4C" w:rsidP="009F3254">
      <w:pPr>
        <w:spacing w:line="360" w:lineRule="auto"/>
        <w:jc w:val="center"/>
        <w:rPr>
          <w:rFonts w:ascii="Times New Roman" w:eastAsia="Aptos" w:hAnsi="Times New Roman" w:cs="Times New Roman"/>
          <w:b/>
          <w:bCs/>
          <w:sz w:val="24"/>
          <w:szCs w:val="24"/>
        </w:rPr>
      </w:pPr>
      <w:r w:rsidRPr="009F3254">
        <w:rPr>
          <w:rFonts w:ascii="Times New Roman" w:eastAsia="Aptos" w:hAnsi="Times New Roman" w:cs="Times New Roman"/>
          <w:b/>
          <w:bCs/>
          <w:sz w:val="24"/>
          <w:szCs w:val="24"/>
        </w:rPr>
        <w:t>UNIVERSITY OF ZIMBABWE</w:t>
      </w:r>
    </w:p>
    <w:p w14:paraId="3E95CD7A" w14:textId="77777777" w:rsidR="00917F4C" w:rsidRPr="009F3254" w:rsidRDefault="00917F4C" w:rsidP="009F3254">
      <w:pPr>
        <w:spacing w:line="360" w:lineRule="auto"/>
        <w:jc w:val="center"/>
        <w:rPr>
          <w:rFonts w:ascii="Times New Roman" w:eastAsia="Aptos" w:hAnsi="Times New Roman" w:cs="Times New Roman"/>
          <w:b/>
          <w:bCs/>
          <w:sz w:val="24"/>
          <w:szCs w:val="24"/>
        </w:rPr>
      </w:pPr>
      <w:r w:rsidRPr="009F3254">
        <w:rPr>
          <w:rFonts w:ascii="Times New Roman" w:eastAsia="Aptos" w:hAnsi="Times New Roman" w:cs="Times New Roman"/>
          <w:b/>
          <w:bCs/>
          <w:noProof/>
          <w:sz w:val="24"/>
          <w:szCs w:val="24"/>
        </w:rPr>
        <w:drawing>
          <wp:inline distT="0" distB="0" distL="0" distR="0" wp14:anchorId="115FC877" wp14:editId="229A313C">
            <wp:extent cx="1876687" cy="24387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6687" cy="2438740"/>
                    </a:xfrm>
                    <a:prstGeom prst="rect">
                      <a:avLst/>
                    </a:prstGeom>
                  </pic:spPr>
                </pic:pic>
              </a:graphicData>
            </a:graphic>
          </wp:inline>
        </w:drawing>
      </w:r>
    </w:p>
    <w:p w14:paraId="13F89ACA" w14:textId="77777777" w:rsidR="00917F4C" w:rsidRPr="009F3254" w:rsidRDefault="00917F4C" w:rsidP="009F3254">
      <w:pPr>
        <w:spacing w:before="240" w:after="0" w:line="360" w:lineRule="auto"/>
        <w:ind w:left="360"/>
        <w:jc w:val="center"/>
        <w:rPr>
          <w:rFonts w:ascii="Times New Roman" w:eastAsia="Times New Roman" w:hAnsi="Times New Roman" w:cs="Times New Roman"/>
          <w:b/>
          <w:sz w:val="24"/>
          <w:szCs w:val="24"/>
        </w:rPr>
      </w:pPr>
      <w:r w:rsidRPr="009F3254">
        <w:rPr>
          <w:rFonts w:ascii="Times New Roman" w:eastAsia="Times New Roman" w:hAnsi="Times New Roman" w:cs="Times New Roman"/>
          <w:b/>
          <w:sz w:val="24"/>
          <w:szCs w:val="24"/>
        </w:rPr>
        <w:t>FACULTY OF COMPUTER ENGINEERING INFORMATICS AND COMMUNICATION</w:t>
      </w:r>
    </w:p>
    <w:p w14:paraId="4356F1AD" w14:textId="77777777" w:rsidR="00917F4C" w:rsidRPr="009F3254" w:rsidRDefault="00917F4C" w:rsidP="009F3254">
      <w:pPr>
        <w:spacing w:after="0" w:line="360" w:lineRule="auto"/>
        <w:ind w:left="360"/>
        <w:jc w:val="center"/>
        <w:rPr>
          <w:rFonts w:ascii="Times New Roman" w:eastAsia="Times New Roman" w:hAnsi="Times New Roman" w:cs="Times New Roman"/>
          <w:b/>
          <w:sz w:val="24"/>
          <w:szCs w:val="24"/>
        </w:rPr>
      </w:pPr>
      <w:r w:rsidRPr="009F3254">
        <w:rPr>
          <w:rFonts w:ascii="Times New Roman" w:eastAsia="Times New Roman" w:hAnsi="Times New Roman" w:cs="Times New Roman"/>
          <w:b/>
          <w:sz w:val="24"/>
          <w:szCs w:val="24"/>
        </w:rPr>
        <w:t>DEPARTMENT OF INFORMATICS AND ANAYLTICS</w:t>
      </w:r>
    </w:p>
    <w:p w14:paraId="79825FD2" w14:textId="77777777" w:rsidR="00917F4C" w:rsidRPr="009F3254" w:rsidRDefault="00917F4C" w:rsidP="009F3254">
      <w:pPr>
        <w:spacing w:after="0" w:line="360" w:lineRule="auto"/>
        <w:jc w:val="center"/>
        <w:rPr>
          <w:rFonts w:ascii="Times New Roman" w:eastAsia="Times New Roman" w:hAnsi="Times New Roman" w:cs="Times New Roman"/>
          <w:b/>
          <w:sz w:val="24"/>
          <w:szCs w:val="24"/>
        </w:rPr>
      </w:pPr>
    </w:p>
    <w:p w14:paraId="19A303A9" w14:textId="77777777" w:rsidR="00917F4C" w:rsidRPr="009F3254" w:rsidRDefault="00917F4C" w:rsidP="009F3254">
      <w:pPr>
        <w:spacing w:line="360" w:lineRule="auto"/>
        <w:jc w:val="both"/>
        <w:rPr>
          <w:rFonts w:ascii="Times New Roman" w:eastAsia="Aptos" w:hAnsi="Times New Roman" w:cs="Times New Roman"/>
          <w:sz w:val="24"/>
          <w:szCs w:val="24"/>
        </w:rPr>
      </w:pPr>
    </w:p>
    <w:p w14:paraId="1DD0345A" w14:textId="77777777" w:rsidR="00917F4C" w:rsidRPr="009F3254" w:rsidRDefault="00917F4C" w:rsidP="009F3254">
      <w:pPr>
        <w:spacing w:line="360" w:lineRule="auto"/>
        <w:jc w:val="both"/>
        <w:rPr>
          <w:rFonts w:ascii="Times New Roman" w:eastAsia="Aptos" w:hAnsi="Times New Roman" w:cs="Times New Roman"/>
          <w:sz w:val="24"/>
          <w:szCs w:val="24"/>
        </w:rPr>
      </w:pPr>
      <w:r w:rsidRPr="009F3254">
        <w:rPr>
          <w:rFonts w:ascii="Times New Roman" w:eastAsia="Aptos" w:hAnsi="Times New Roman" w:cs="Times New Roman"/>
          <w:sz w:val="24"/>
          <w:szCs w:val="24"/>
        </w:rPr>
        <w:t>STUDENT NAME:</w:t>
      </w:r>
      <w:r w:rsidRPr="009F3254">
        <w:rPr>
          <w:rFonts w:ascii="Times New Roman" w:eastAsia="Aptos" w:hAnsi="Times New Roman" w:cs="Times New Roman"/>
          <w:sz w:val="24"/>
          <w:szCs w:val="24"/>
        </w:rPr>
        <w:tab/>
      </w:r>
      <w:r w:rsidRPr="009F3254">
        <w:rPr>
          <w:rFonts w:ascii="Times New Roman" w:eastAsia="Aptos" w:hAnsi="Times New Roman" w:cs="Times New Roman"/>
          <w:sz w:val="24"/>
          <w:szCs w:val="24"/>
        </w:rPr>
        <w:tab/>
      </w:r>
      <w:r w:rsidRPr="009F3254">
        <w:rPr>
          <w:rFonts w:ascii="Times New Roman" w:eastAsia="Aptos" w:hAnsi="Times New Roman" w:cs="Times New Roman"/>
          <w:sz w:val="24"/>
          <w:szCs w:val="24"/>
        </w:rPr>
        <w:tab/>
        <w:t>ELTON TANAKA MUKARATI</w:t>
      </w:r>
    </w:p>
    <w:p w14:paraId="57751EE2" w14:textId="77777777" w:rsidR="00917F4C" w:rsidRPr="009F3254" w:rsidRDefault="00917F4C" w:rsidP="009F3254">
      <w:pPr>
        <w:spacing w:line="360" w:lineRule="auto"/>
        <w:jc w:val="both"/>
        <w:rPr>
          <w:rFonts w:ascii="Times New Roman" w:eastAsia="Aptos" w:hAnsi="Times New Roman" w:cs="Times New Roman"/>
          <w:sz w:val="24"/>
          <w:szCs w:val="24"/>
        </w:rPr>
      </w:pPr>
      <w:r w:rsidRPr="009F3254">
        <w:rPr>
          <w:rFonts w:ascii="Times New Roman" w:eastAsia="Aptos" w:hAnsi="Times New Roman" w:cs="Times New Roman"/>
          <w:sz w:val="24"/>
          <w:szCs w:val="24"/>
        </w:rPr>
        <w:t xml:space="preserve">REG NUMBER: </w:t>
      </w:r>
      <w:r w:rsidRPr="009F3254">
        <w:rPr>
          <w:rFonts w:ascii="Times New Roman" w:eastAsia="Aptos" w:hAnsi="Times New Roman" w:cs="Times New Roman"/>
          <w:sz w:val="24"/>
          <w:szCs w:val="24"/>
        </w:rPr>
        <w:tab/>
      </w:r>
      <w:r w:rsidRPr="009F3254">
        <w:rPr>
          <w:rFonts w:ascii="Times New Roman" w:eastAsia="Aptos" w:hAnsi="Times New Roman" w:cs="Times New Roman"/>
          <w:sz w:val="24"/>
          <w:szCs w:val="24"/>
        </w:rPr>
        <w:tab/>
      </w:r>
      <w:r w:rsidRPr="009F3254">
        <w:rPr>
          <w:rFonts w:ascii="Times New Roman" w:eastAsia="Aptos" w:hAnsi="Times New Roman" w:cs="Times New Roman"/>
          <w:sz w:val="24"/>
          <w:szCs w:val="24"/>
        </w:rPr>
        <w:tab/>
        <w:t>R217057T</w:t>
      </w:r>
    </w:p>
    <w:p w14:paraId="432EBB2A" w14:textId="77777777" w:rsidR="00917F4C" w:rsidRPr="009F3254" w:rsidRDefault="00917F4C" w:rsidP="009F3254">
      <w:pPr>
        <w:spacing w:line="360" w:lineRule="auto"/>
        <w:ind w:left="3600" w:hanging="3600"/>
        <w:jc w:val="both"/>
        <w:rPr>
          <w:rFonts w:ascii="Times New Roman" w:eastAsia="Aptos" w:hAnsi="Times New Roman" w:cs="Times New Roman"/>
          <w:sz w:val="24"/>
          <w:szCs w:val="24"/>
        </w:rPr>
      </w:pPr>
      <w:r w:rsidRPr="009F3254">
        <w:rPr>
          <w:rFonts w:ascii="Times New Roman" w:eastAsia="Aptos" w:hAnsi="Times New Roman" w:cs="Times New Roman"/>
          <w:sz w:val="24"/>
          <w:szCs w:val="24"/>
        </w:rPr>
        <w:t>DEGREE PROGRAMME:</w:t>
      </w:r>
      <w:r w:rsidRPr="009F3254">
        <w:rPr>
          <w:rFonts w:ascii="Times New Roman" w:eastAsia="Aptos" w:hAnsi="Times New Roman" w:cs="Times New Roman"/>
          <w:sz w:val="24"/>
          <w:szCs w:val="24"/>
        </w:rPr>
        <w:tab/>
        <w:t>BACHELOR OF SCIENCE HONORS IN CYBERSECURITY AND FORENSIC AUDIT (HCF)</w:t>
      </w:r>
    </w:p>
    <w:p w14:paraId="72CF05C8" w14:textId="228E5E0C" w:rsidR="00917F4C" w:rsidRPr="009F3254" w:rsidRDefault="00917F4C" w:rsidP="009F3254">
      <w:pPr>
        <w:spacing w:line="360" w:lineRule="auto"/>
        <w:ind w:left="3600" w:hanging="3480"/>
        <w:jc w:val="both"/>
        <w:rPr>
          <w:rFonts w:ascii="Times New Roman" w:eastAsia="Aptos" w:hAnsi="Times New Roman" w:cs="Times New Roman"/>
          <w:sz w:val="24"/>
          <w:szCs w:val="24"/>
        </w:rPr>
      </w:pPr>
      <w:r w:rsidRPr="009F3254">
        <w:rPr>
          <w:rFonts w:ascii="Times New Roman" w:eastAsia="Aptos" w:hAnsi="Times New Roman" w:cs="Times New Roman"/>
          <w:sz w:val="24"/>
          <w:szCs w:val="24"/>
        </w:rPr>
        <w:t>MODULE:</w:t>
      </w:r>
      <w:r w:rsidRPr="009F3254">
        <w:rPr>
          <w:rFonts w:ascii="Times New Roman" w:eastAsia="Aptos" w:hAnsi="Times New Roman" w:cs="Times New Roman"/>
          <w:sz w:val="24"/>
          <w:szCs w:val="24"/>
        </w:rPr>
        <w:tab/>
        <w:t>CAPSTONE PROJECT HCF460</w:t>
      </w:r>
    </w:p>
    <w:p w14:paraId="497C4007" w14:textId="5617864F" w:rsidR="00917F4C" w:rsidRPr="009F3254" w:rsidRDefault="00917F4C" w:rsidP="009F3254">
      <w:pPr>
        <w:spacing w:line="360" w:lineRule="auto"/>
        <w:ind w:left="3600" w:hanging="3480"/>
        <w:jc w:val="both"/>
        <w:rPr>
          <w:rFonts w:ascii="Times New Roman" w:eastAsia="Aptos" w:hAnsi="Times New Roman" w:cs="Times New Roman"/>
          <w:sz w:val="24"/>
          <w:szCs w:val="24"/>
        </w:rPr>
      </w:pPr>
      <w:r w:rsidRPr="009F3254">
        <w:rPr>
          <w:rFonts w:ascii="Times New Roman" w:eastAsia="Aptos" w:hAnsi="Times New Roman" w:cs="Times New Roman"/>
          <w:sz w:val="24"/>
          <w:szCs w:val="24"/>
        </w:rPr>
        <w:t xml:space="preserve">TOPIC:                 </w:t>
      </w:r>
      <w:r w:rsidR="00426C0E" w:rsidRPr="009F3254">
        <w:rPr>
          <w:rFonts w:ascii="Times New Roman" w:eastAsia="Aptos" w:hAnsi="Times New Roman" w:cs="Times New Roman"/>
          <w:sz w:val="24"/>
          <w:szCs w:val="24"/>
        </w:rPr>
        <w:t xml:space="preserve">   </w:t>
      </w:r>
      <w:r w:rsidRPr="009F3254">
        <w:rPr>
          <w:rFonts w:ascii="Times New Roman" w:eastAsia="Aptos" w:hAnsi="Times New Roman" w:cs="Times New Roman"/>
          <w:sz w:val="24"/>
          <w:szCs w:val="24"/>
        </w:rPr>
        <w:t xml:space="preserve">                   BEHAVIORAL PROFILING FRAMEWORK FOR RANSOMWARE </w:t>
      </w:r>
      <w:r w:rsidR="00A60745">
        <w:rPr>
          <w:rFonts w:ascii="Times New Roman" w:eastAsia="Aptos" w:hAnsi="Times New Roman" w:cs="Times New Roman"/>
          <w:sz w:val="24"/>
          <w:szCs w:val="24"/>
        </w:rPr>
        <w:t>DETECTION</w:t>
      </w:r>
      <w:r w:rsidRPr="009F3254">
        <w:rPr>
          <w:rFonts w:ascii="Times New Roman" w:eastAsia="Aptos" w:hAnsi="Times New Roman" w:cs="Times New Roman"/>
          <w:sz w:val="24"/>
          <w:szCs w:val="24"/>
        </w:rPr>
        <w:t>: A CONTROLLED ENVIRONMENT STUDY</w:t>
      </w:r>
    </w:p>
    <w:p w14:paraId="13E1E1A6" w14:textId="40E06DCC" w:rsidR="00917F4C" w:rsidRPr="009F3254" w:rsidRDefault="00917F4C" w:rsidP="009F3254">
      <w:pPr>
        <w:spacing w:line="360" w:lineRule="auto"/>
        <w:ind w:left="3600" w:hanging="3480"/>
        <w:jc w:val="both"/>
        <w:rPr>
          <w:rFonts w:ascii="Times New Roman" w:eastAsia="Aptos" w:hAnsi="Times New Roman" w:cs="Times New Roman"/>
          <w:sz w:val="24"/>
          <w:szCs w:val="24"/>
        </w:rPr>
      </w:pPr>
      <w:r w:rsidRPr="009F3254">
        <w:rPr>
          <w:rFonts w:ascii="Times New Roman" w:eastAsia="Aptos" w:hAnsi="Times New Roman" w:cs="Times New Roman"/>
          <w:sz w:val="24"/>
          <w:szCs w:val="24"/>
        </w:rPr>
        <w:t>AREA of RESEARCH:                   MALWARE ANALYSIS</w:t>
      </w:r>
    </w:p>
    <w:p w14:paraId="1782467D" w14:textId="77777777" w:rsidR="00917F4C" w:rsidRPr="009F3254" w:rsidRDefault="00917F4C" w:rsidP="009F3254">
      <w:pPr>
        <w:spacing w:line="360" w:lineRule="auto"/>
        <w:jc w:val="both"/>
        <w:rPr>
          <w:rFonts w:ascii="Times New Roman" w:hAnsi="Times New Roman" w:cs="Times New Roman"/>
          <w:sz w:val="24"/>
          <w:szCs w:val="24"/>
        </w:rPr>
      </w:pPr>
    </w:p>
    <w:p w14:paraId="0C66DCF0" w14:textId="77777777" w:rsidR="00FE48C3" w:rsidRPr="009F3254" w:rsidRDefault="00FE48C3" w:rsidP="009F3254">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1017586500"/>
        <w:docPartObj>
          <w:docPartGallery w:val="Table of Contents"/>
          <w:docPartUnique/>
        </w:docPartObj>
      </w:sdtPr>
      <w:sdtEndPr>
        <w:rPr>
          <w:b/>
          <w:bCs/>
          <w:noProof/>
        </w:rPr>
      </w:sdtEndPr>
      <w:sdtContent>
        <w:p w14:paraId="493B2B2D" w14:textId="507B1EA7" w:rsidR="00240613" w:rsidRPr="009F3254" w:rsidRDefault="00240613" w:rsidP="009F3254">
          <w:pPr>
            <w:pStyle w:val="TOCHeading"/>
            <w:spacing w:line="360" w:lineRule="auto"/>
            <w:jc w:val="both"/>
            <w:rPr>
              <w:rFonts w:ascii="Times New Roman" w:hAnsi="Times New Roman" w:cs="Times New Roman"/>
              <w:sz w:val="24"/>
              <w:szCs w:val="24"/>
            </w:rPr>
          </w:pPr>
          <w:r w:rsidRPr="009F3254">
            <w:rPr>
              <w:rFonts w:ascii="Times New Roman" w:hAnsi="Times New Roman" w:cs="Times New Roman"/>
              <w:sz w:val="24"/>
              <w:szCs w:val="24"/>
            </w:rPr>
            <w:t>Contents</w:t>
          </w:r>
        </w:p>
        <w:p w14:paraId="2F03122D" w14:textId="7583E9F5" w:rsidR="00D32F66" w:rsidRDefault="00240613">
          <w:pPr>
            <w:pStyle w:val="TOC1"/>
            <w:tabs>
              <w:tab w:val="left" w:pos="480"/>
              <w:tab w:val="right" w:leader="dot" w:pos="9350"/>
            </w:tabs>
            <w:rPr>
              <w:rFonts w:eastAsiaTheme="minorEastAsia"/>
              <w:noProof/>
              <w:sz w:val="24"/>
              <w:szCs w:val="24"/>
            </w:rPr>
          </w:pPr>
          <w:r w:rsidRPr="009F3254">
            <w:rPr>
              <w:rFonts w:ascii="Times New Roman" w:hAnsi="Times New Roman" w:cs="Times New Roman"/>
              <w:sz w:val="24"/>
              <w:szCs w:val="24"/>
            </w:rPr>
            <w:fldChar w:fldCharType="begin"/>
          </w:r>
          <w:r w:rsidRPr="009F3254">
            <w:rPr>
              <w:rFonts w:ascii="Times New Roman" w:hAnsi="Times New Roman" w:cs="Times New Roman"/>
              <w:sz w:val="24"/>
              <w:szCs w:val="24"/>
            </w:rPr>
            <w:instrText xml:space="preserve"> TOC \o "1-3" \h \z \u </w:instrText>
          </w:r>
          <w:r w:rsidRPr="009F3254">
            <w:rPr>
              <w:rFonts w:ascii="Times New Roman" w:hAnsi="Times New Roman" w:cs="Times New Roman"/>
              <w:sz w:val="24"/>
              <w:szCs w:val="24"/>
            </w:rPr>
            <w:fldChar w:fldCharType="separate"/>
          </w:r>
          <w:hyperlink w:anchor="_Toc192974531" w:history="1">
            <w:r w:rsidR="00D32F66" w:rsidRPr="003679AE">
              <w:rPr>
                <w:rStyle w:val="Hyperlink"/>
                <w:rFonts w:ascii="Times New Roman" w:hAnsi="Times New Roman" w:cs="Times New Roman"/>
                <w:b/>
                <w:bCs/>
                <w:noProof/>
              </w:rPr>
              <w:t>1</w:t>
            </w:r>
            <w:r w:rsidR="00D32F66">
              <w:rPr>
                <w:rFonts w:eastAsiaTheme="minorEastAsia"/>
                <w:noProof/>
                <w:sz w:val="24"/>
                <w:szCs w:val="24"/>
              </w:rPr>
              <w:tab/>
            </w:r>
            <w:r w:rsidR="00D32F66" w:rsidRPr="003679AE">
              <w:rPr>
                <w:rStyle w:val="Hyperlink"/>
                <w:rFonts w:ascii="Times New Roman" w:hAnsi="Times New Roman" w:cs="Times New Roman"/>
                <w:b/>
                <w:bCs/>
                <w:noProof/>
              </w:rPr>
              <w:t>CHAPTER 1: INTRODUCTION</w:t>
            </w:r>
            <w:r w:rsidR="00D32F66">
              <w:rPr>
                <w:noProof/>
                <w:webHidden/>
              </w:rPr>
              <w:tab/>
            </w:r>
            <w:r w:rsidR="00D32F66">
              <w:rPr>
                <w:noProof/>
                <w:webHidden/>
              </w:rPr>
              <w:fldChar w:fldCharType="begin"/>
            </w:r>
            <w:r w:rsidR="00D32F66">
              <w:rPr>
                <w:noProof/>
                <w:webHidden/>
              </w:rPr>
              <w:instrText xml:space="preserve"> PAGEREF _Toc192974531 \h </w:instrText>
            </w:r>
            <w:r w:rsidR="00D32F66">
              <w:rPr>
                <w:noProof/>
                <w:webHidden/>
              </w:rPr>
            </w:r>
            <w:r w:rsidR="00D32F66">
              <w:rPr>
                <w:noProof/>
                <w:webHidden/>
              </w:rPr>
              <w:fldChar w:fldCharType="separate"/>
            </w:r>
            <w:r w:rsidR="00D32F66">
              <w:rPr>
                <w:noProof/>
                <w:webHidden/>
              </w:rPr>
              <w:t>4</w:t>
            </w:r>
            <w:r w:rsidR="00D32F66">
              <w:rPr>
                <w:noProof/>
                <w:webHidden/>
              </w:rPr>
              <w:fldChar w:fldCharType="end"/>
            </w:r>
          </w:hyperlink>
        </w:p>
        <w:p w14:paraId="23DD160D" w14:textId="745A4581" w:rsidR="00D32F66" w:rsidRDefault="00D32F66">
          <w:pPr>
            <w:pStyle w:val="TOC2"/>
            <w:tabs>
              <w:tab w:val="left" w:pos="960"/>
              <w:tab w:val="right" w:leader="dot" w:pos="9350"/>
            </w:tabs>
            <w:rPr>
              <w:rFonts w:eastAsiaTheme="minorEastAsia"/>
              <w:noProof/>
              <w:sz w:val="24"/>
              <w:szCs w:val="24"/>
            </w:rPr>
          </w:pPr>
          <w:hyperlink w:anchor="_Toc192974532" w:history="1">
            <w:r w:rsidRPr="003679AE">
              <w:rPr>
                <w:rStyle w:val="Hyperlink"/>
                <w:rFonts w:ascii="Times New Roman" w:hAnsi="Times New Roman" w:cs="Times New Roman"/>
                <w:noProof/>
              </w:rPr>
              <w:t>1.1</w:t>
            </w:r>
            <w:r>
              <w:rPr>
                <w:rFonts w:eastAsiaTheme="minorEastAsia"/>
                <w:noProof/>
                <w:sz w:val="24"/>
                <w:szCs w:val="24"/>
              </w:rPr>
              <w:tab/>
            </w:r>
            <w:r w:rsidRPr="003679A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_Toc192974532 \h </w:instrText>
            </w:r>
            <w:r>
              <w:rPr>
                <w:noProof/>
                <w:webHidden/>
              </w:rPr>
            </w:r>
            <w:r>
              <w:rPr>
                <w:noProof/>
                <w:webHidden/>
              </w:rPr>
              <w:fldChar w:fldCharType="separate"/>
            </w:r>
            <w:r>
              <w:rPr>
                <w:noProof/>
                <w:webHidden/>
              </w:rPr>
              <w:t>4</w:t>
            </w:r>
            <w:r>
              <w:rPr>
                <w:noProof/>
                <w:webHidden/>
              </w:rPr>
              <w:fldChar w:fldCharType="end"/>
            </w:r>
          </w:hyperlink>
        </w:p>
        <w:p w14:paraId="73A3B20F" w14:textId="6151321C" w:rsidR="00D32F66" w:rsidRDefault="00D32F66">
          <w:pPr>
            <w:pStyle w:val="TOC2"/>
            <w:tabs>
              <w:tab w:val="left" w:pos="960"/>
              <w:tab w:val="right" w:leader="dot" w:pos="9350"/>
            </w:tabs>
            <w:rPr>
              <w:rFonts w:eastAsiaTheme="minorEastAsia"/>
              <w:noProof/>
              <w:sz w:val="24"/>
              <w:szCs w:val="24"/>
            </w:rPr>
          </w:pPr>
          <w:hyperlink w:anchor="_Toc192974533" w:history="1">
            <w:r w:rsidRPr="003679AE">
              <w:rPr>
                <w:rStyle w:val="Hyperlink"/>
                <w:rFonts w:ascii="Times New Roman" w:hAnsi="Times New Roman" w:cs="Times New Roman"/>
                <w:noProof/>
              </w:rPr>
              <w:t>1.2</w:t>
            </w:r>
            <w:r>
              <w:rPr>
                <w:rFonts w:eastAsiaTheme="minorEastAsia"/>
                <w:noProof/>
                <w:sz w:val="24"/>
                <w:szCs w:val="24"/>
              </w:rPr>
              <w:tab/>
            </w:r>
            <w:r w:rsidRPr="003679AE">
              <w:rPr>
                <w:rStyle w:val="Hyperlink"/>
                <w:rFonts w:ascii="Times New Roman" w:hAnsi="Times New Roman" w:cs="Times New Roman"/>
                <w:noProof/>
              </w:rPr>
              <w:t>Background of the Study</w:t>
            </w:r>
            <w:r>
              <w:rPr>
                <w:noProof/>
                <w:webHidden/>
              </w:rPr>
              <w:tab/>
            </w:r>
            <w:r>
              <w:rPr>
                <w:noProof/>
                <w:webHidden/>
              </w:rPr>
              <w:fldChar w:fldCharType="begin"/>
            </w:r>
            <w:r>
              <w:rPr>
                <w:noProof/>
                <w:webHidden/>
              </w:rPr>
              <w:instrText xml:space="preserve"> PAGEREF _Toc192974533 \h </w:instrText>
            </w:r>
            <w:r>
              <w:rPr>
                <w:noProof/>
                <w:webHidden/>
              </w:rPr>
            </w:r>
            <w:r>
              <w:rPr>
                <w:noProof/>
                <w:webHidden/>
              </w:rPr>
              <w:fldChar w:fldCharType="separate"/>
            </w:r>
            <w:r>
              <w:rPr>
                <w:noProof/>
                <w:webHidden/>
              </w:rPr>
              <w:t>5</w:t>
            </w:r>
            <w:r>
              <w:rPr>
                <w:noProof/>
                <w:webHidden/>
              </w:rPr>
              <w:fldChar w:fldCharType="end"/>
            </w:r>
          </w:hyperlink>
        </w:p>
        <w:p w14:paraId="69F2D246" w14:textId="072FD85F" w:rsidR="00D32F66" w:rsidRDefault="00D32F66">
          <w:pPr>
            <w:pStyle w:val="TOC2"/>
            <w:tabs>
              <w:tab w:val="left" w:pos="960"/>
              <w:tab w:val="right" w:leader="dot" w:pos="9350"/>
            </w:tabs>
            <w:rPr>
              <w:rFonts w:eastAsiaTheme="minorEastAsia"/>
              <w:noProof/>
              <w:sz w:val="24"/>
              <w:szCs w:val="24"/>
            </w:rPr>
          </w:pPr>
          <w:hyperlink w:anchor="_Toc192974534" w:history="1">
            <w:r w:rsidRPr="003679AE">
              <w:rPr>
                <w:rStyle w:val="Hyperlink"/>
                <w:rFonts w:ascii="Times New Roman" w:hAnsi="Times New Roman" w:cs="Times New Roman"/>
                <w:noProof/>
              </w:rPr>
              <w:t>1.3</w:t>
            </w:r>
            <w:r>
              <w:rPr>
                <w:rFonts w:eastAsiaTheme="minorEastAsia"/>
                <w:noProof/>
                <w:sz w:val="24"/>
                <w:szCs w:val="24"/>
              </w:rPr>
              <w:tab/>
            </w:r>
            <w:r w:rsidRPr="003679AE">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_Toc192974534 \h </w:instrText>
            </w:r>
            <w:r>
              <w:rPr>
                <w:noProof/>
                <w:webHidden/>
              </w:rPr>
            </w:r>
            <w:r>
              <w:rPr>
                <w:noProof/>
                <w:webHidden/>
              </w:rPr>
              <w:fldChar w:fldCharType="separate"/>
            </w:r>
            <w:r>
              <w:rPr>
                <w:noProof/>
                <w:webHidden/>
              </w:rPr>
              <w:t>6</w:t>
            </w:r>
            <w:r>
              <w:rPr>
                <w:noProof/>
                <w:webHidden/>
              </w:rPr>
              <w:fldChar w:fldCharType="end"/>
            </w:r>
          </w:hyperlink>
        </w:p>
        <w:p w14:paraId="2379A5C4" w14:textId="5304DF87" w:rsidR="00D32F66" w:rsidRDefault="00D32F66">
          <w:pPr>
            <w:pStyle w:val="TOC2"/>
            <w:tabs>
              <w:tab w:val="left" w:pos="960"/>
              <w:tab w:val="right" w:leader="dot" w:pos="9350"/>
            </w:tabs>
            <w:rPr>
              <w:rFonts w:eastAsiaTheme="minorEastAsia"/>
              <w:noProof/>
              <w:sz w:val="24"/>
              <w:szCs w:val="24"/>
            </w:rPr>
          </w:pPr>
          <w:hyperlink w:anchor="_Toc192974535" w:history="1">
            <w:r w:rsidRPr="003679AE">
              <w:rPr>
                <w:rStyle w:val="Hyperlink"/>
                <w:rFonts w:ascii="Times New Roman" w:hAnsi="Times New Roman" w:cs="Times New Roman"/>
                <w:noProof/>
              </w:rPr>
              <w:t>1.4</w:t>
            </w:r>
            <w:r>
              <w:rPr>
                <w:rFonts w:eastAsiaTheme="minorEastAsia"/>
                <w:noProof/>
                <w:sz w:val="24"/>
                <w:szCs w:val="24"/>
              </w:rPr>
              <w:tab/>
            </w:r>
            <w:r w:rsidRPr="003679AE">
              <w:rPr>
                <w:rStyle w:val="Hyperlink"/>
                <w:rFonts w:ascii="Times New Roman" w:hAnsi="Times New Roman" w:cs="Times New Roman"/>
                <w:noProof/>
              </w:rPr>
              <w:t>Research Objectives</w:t>
            </w:r>
            <w:r>
              <w:rPr>
                <w:noProof/>
                <w:webHidden/>
              </w:rPr>
              <w:tab/>
            </w:r>
            <w:r>
              <w:rPr>
                <w:noProof/>
                <w:webHidden/>
              </w:rPr>
              <w:fldChar w:fldCharType="begin"/>
            </w:r>
            <w:r>
              <w:rPr>
                <w:noProof/>
                <w:webHidden/>
              </w:rPr>
              <w:instrText xml:space="preserve"> PAGEREF _Toc192974535 \h </w:instrText>
            </w:r>
            <w:r>
              <w:rPr>
                <w:noProof/>
                <w:webHidden/>
              </w:rPr>
            </w:r>
            <w:r>
              <w:rPr>
                <w:noProof/>
                <w:webHidden/>
              </w:rPr>
              <w:fldChar w:fldCharType="separate"/>
            </w:r>
            <w:r>
              <w:rPr>
                <w:noProof/>
                <w:webHidden/>
              </w:rPr>
              <w:t>7</w:t>
            </w:r>
            <w:r>
              <w:rPr>
                <w:noProof/>
                <w:webHidden/>
              </w:rPr>
              <w:fldChar w:fldCharType="end"/>
            </w:r>
          </w:hyperlink>
        </w:p>
        <w:p w14:paraId="0CD91DFB" w14:textId="49EEEE5A" w:rsidR="00D32F66" w:rsidRDefault="00D32F66">
          <w:pPr>
            <w:pStyle w:val="TOC2"/>
            <w:tabs>
              <w:tab w:val="left" w:pos="960"/>
              <w:tab w:val="right" w:leader="dot" w:pos="9350"/>
            </w:tabs>
            <w:rPr>
              <w:rFonts w:eastAsiaTheme="minorEastAsia"/>
              <w:noProof/>
              <w:sz w:val="24"/>
              <w:szCs w:val="24"/>
            </w:rPr>
          </w:pPr>
          <w:hyperlink w:anchor="_Toc192974536" w:history="1">
            <w:r w:rsidRPr="003679AE">
              <w:rPr>
                <w:rStyle w:val="Hyperlink"/>
                <w:rFonts w:ascii="Times New Roman" w:hAnsi="Times New Roman" w:cs="Times New Roman"/>
                <w:noProof/>
              </w:rPr>
              <w:t>1.5</w:t>
            </w:r>
            <w:r>
              <w:rPr>
                <w:rFonts w:eastAsiaTheme="minorEastAsia"/>
                <w:noProof/>
                <w:sz w:val="24"/>
                <w:szCs w:val="24"/>
              </w:rPr>
              <w:tab/>
            </w:r>
            <w:r w:rsidRPr="003679AE">
              <w:rPr>
                <w:rStyle w:val="Hyperlink"/>
                <w:rFonts w:ascii="Times New Roman" w:hAnsi="Times New Roman" w:cs="Times New Roman"/>
                <w:noProof/>
              </w:rPr>
              <w:t>Research Questions</w:t>
            </w:r>
            <w:r>
              <w:rPr>
                <w:noProof/>
                <w:webHidden/>
              </w:rPr>
              <w:tab/>
            </w:r>
            <w:r>
              <w:rPr>
                <w:noProof/>
                <w:webHidden/>
              </w:rPr>
              <w:fldChar w:fldCharType="begin"/>
            </w:r>
            <w:r>
              <w:rPr>
                <w:noProof/>
                <w:webHidden/>
              </w:rPr>
              <w:instrText xml:space="preserve"> PAGEREF _Toc192974536 \h </w:instrText>
            </w:r>
            <w:r>
              <w:rPr>
                <w:noProof/>
                <w:webHidden/>
              </w:rPr>
            </w:r>
            <w:r>
              <w:rPr>
                <w:noProof/>
                <w:webHidden/>
              </w:rPr>
              <w:fldChar w:fldCharType="separate"/>
            </w:r>
            <w:r>
              <w:rPr>
                <w:noProof/>
                <w:webHidden/>
              </w:rPr>
              <w:t>7</w:t>
            </w:r>
            <w:r>
              <w:rPr>
                <w:noProof/>
                <w:webHidden/>
              </w:rPr>
              <w:fldChar w:fldCharType="end"/>
            </w:r>
          </w:hyperlink>
        </w:p>
        <w:p w14:paraId="005FEE7E" w14:textId="593CBF0F" w:rsidR="00D32F66" w:rsidRDefault="00D32F66">
          <w:pPr>
            <w:pStyle w:val="TOC2"/>
            <w:tabs>
              <w:tab w:val="left" w:pos="960"/>
              <w:tab w:val="right" w:leader="dot" w:pos="9350"/>
            </w:tabs>
            <w:rPr>
              <w:rFonts w:eastAsiaTheme="minorEastAsia"/>
              <w:noProof/>
              <w:sz w:val="24"/>
              <w:szCs w:val="24"/>
            </w:rPr>
          </w:pPr>
          <w:hyperlink w:anchor="_Toc192974537" w:history="1">
            <w:r w:rsidRPr="003679AE">
              <w:rPr>
                <w:rStyle w:val="Hyperlink"/>
                <w:rFonts w:ascii="Times New Roman" w:hAnsi="Times New Roman" w:cs="Times New Roman"/>
                <w:noProof/>
              </w:rPr>
              <w:t>1.6</w:t>
            </w:r>
            <w:r>
              <w:rPr>
                <w:rFonts w:eastAsiaTheme="minorEastAsia"/>
                <w:noProof/>
                <w:sz w:val="24"/>
                <w:szCs w:val="24"/>
              </w:rPr>
              <w:tab/>
            </w:r>
            <w:r w:rsidRPr="003679AE">
              <w:rPr>
                <w:rStyle w:val="Hyperlink"/>
                <w:rFonts w:ascii="Times New Roman" w:hAnsi="Times New Roman" w:cs="Times New Roman"/>
                <w:noProof/>
              </w:rPr>
              <w:t>Significance of Research</w:t>
            </w:r>
            <w:r>
              <w:rPr>
                <w:noProof/>
                <w:webHidden/>
              </w:rPr>
              <w:tab/>
            </w:r>
            <w:r>
              <w:rPr>
                <w:noProof/>
                <w:webHidden/>
              </w:rPr>
              <w:fldChar w:fldCharType="begin"/>
            </w:r>
            <w:r>
              <w:rPr>
                <w:noProof/>
                <w:webHidden/>
              </w:rPr>
              <w:instrText xml:space="preserve"> PAGEREF _Toc192974537 \h </w:instrText>
            </w:r>
            <w:r>
              <w:rPr>
                <w:noProof/>
                <w:webHidden/>
              </w:rPr>
            </w:r>
            <w:r>
              <w:rPr>
                <w:noProof/>
                <w:webHidden/>
              </w:rPr>
              <w:fldChar w:fldCharType="separate"/>
            </w:r>
            <w:r>
              <w:rPr>
                <w:noProof/>
                <w:webHidden/>
              </w:rPr>
              <w:t>7</w:t>
            </w:r>
            <w:r>
              <w:rPr>
                <w:noProof/>
                <w:webHidden/>
              </w:rPr>
              <w:fldChar w:fldCharType="end"/>
            </w:r>
          </w:hyperlink>
        </w:p>
        <w:p w14:paraId="7B4D161C" w14:textId="65DA337E" w:rsidR="00D32F66" w:rsidRDefault="00D32F66">
          <w:pPr>
            <w:pStyle w:val="TOC2"/>
            <w:tabs>
              <w:tab w:val="left" w:pos="960"/>
              <w:tab w:val="right" w:leader="dot" w:pos="9350"/>
            </w:tabs>
            <w:rPr>
              <w:rFonts w:eastAsiaTheme="minorEastAsia"/>
              <w:noProof/>
              <w:sz w:val="24"/>
              <w:szCs w:val="24"/>
            </w:rPr>
          </w:pPr>
          <w:hyperlink w:anchor="_Toc192974538" w:history="1">
            <w:r w:rsidRPr="003679AE">
              <w:rPr>
                <w:rStyle w:val="Hyperlink"/>
                <w:rFonts w:ascii="Times New Roman" w:eastAsia="Times New Roman" w:hAnsi="Times New Roman" w:cs="Times New Roman"/>
                <w:noProof/>
              </w:rPr>
              <w:t>1.7</w:t>
            </w:r>
            <w:r>
              <w:rPr>
                <w:rFonts w:eastAsiaTheme="minorEastAsia"/>
                <w:noProof/>
                <w:sz w:val="24"/>
                <w:szCs w:val="24"/>
              </w:rPr>
              <w:tab/>
            </w:r>
            <w:r w:rsidRPr="003679AE">
              <w:rPr>
                <w:rStyle w:val="Hyperlink"/>
                <w:rFonts w:ascii="Times New Roman" w:eastAsia="Times New Roman" w:hAnsi="Times New Roman" w:cs="Times New Roman"/>
                <w:noProof/>
              </w:rPr>
              <w:t>Scope or Limitations of the Study</w:t>
            </w:r>
            <w:r>
              <w:rPr>
                <w:noProof/>
                <w:webHidden/>
              </w:rPr>
              <w:tab/>
            </w:r>
            <w:r>
              <w:rPr>
                <w:noProof/>
                <w:webHidden/>
              </w:rPr>
              <w:fldChar w:fldCharType="begin"/>
            </w:r>
            <w:r>
              <w:rPr>
                <w:noProof/>
                <w:webHidden/>
              </w:rPr>
              <w:instrText xml:space="preserve"> PAGEREF _Toc192974538 \h </w:instrText>
            </w:r>
            <w:r>
              <w:rPr>
                <w:noProof/>
                <w:webHidden/>
              </w:rPr>
            </w:r>
            <w:r>
              <w:rPr>
                <w:noProof/>
                <w:webHidden/>
              </w:rPr>
              <w:fldChar w:fldCharType="separate"/>
            </w:r>
            <w:r>
              <w:rPr>
                <w:noProof/>
                <w:webHidden/>
              </w:rPr>
              <w:t>7</w:t>
            </w:r>
            <w:r>
              <w:rPr>
                <w:noProof/>
                <w:webHidden/>
              </w:rPr>
              <w:fldChar w:fldCharType="end"/>
            </w:r>
          </w:hyperlink>
        </w:p>
        <w:p w14:paraId="5756352C" w14:textId="7A44CEAF" w:rsidR="00D32F66" w:rsidRDefault="00D32F66">
          <w:pPr>
            <w:pStyle w:val="TOC2"/>
            <w:tabs>
              <w:tab w:val="left" w:pos="960"/>
              <w:tab w:val="right" w:leader="dot" w:pos="9350"/>
            </w:tabs>
            <w:rPr>
              <w:rFonts w:eastAsiaTheme="minorEastAsia"/>
              <w:noProof/>
              <w:sz w:val="24"/>
              <w:szCs w:val="24"/>
            </w:rPr>
          </w:pPr>
          <w:hyperlink w:anchor="_Toc192974539" w:history="1">
            <w:r w:rsidRPr="003679AE">
              <w:rPr>
                <w:rStyle w:val="Hyperlink"/>
                <w:rFonts w:ascii="Times New Roman" w:hAnsi="Times New Roman" w:cs="Times New Roman"/>
                <w:noProof/>
              </w:rPr>
              <w:t>1.8</w:t>
            </w:r>
            <w:r>
              <w:rPr>
                <w:rFonts w:eastAsiaTheme="minorEastAsia"/>
                <w:noProof/>
                <w:sz w:val="24"/>
                <w:szCs w:val="24"/>
              </w:rPr>
              <w:tab/>
            </w:r>
            <w:r w:rsidRPr="003679AE">
              <w:rPr>
                <w:rStyle w:val="Hyperlink"/>
                <w:rFonts w:ascii="Times New Roman" w:hAnsi="Times New Roman" w:cs="Times New Roman"/>
                <w:noProof/>
                <w:shd w:val="clear" w:color="auto" w:fill="FFFFFF"/>
              </w:rPr>
              <w:t>Structure of the Dissertation</w:t>
            </w:r>
            <w:r>
              <w:rPr>
                <w:noProof/>
                <w:webHidden/>
              </w:rPr>
              <w:tab/>
            </w:r>
            <w:r>
              <w:rPr>
                <w:noProof/>
                <w:webHidden/>
              </w:rPr>
              <w:fldChar w:fldCharType="begin"/>
            </w:r>
            <w:r>
              <w:rPr>
                <w:noProof/>
                <w:webHidden/>
              </w:rPr>
              <w:instrText xml:space="preserve"> PAGEREF _Toc192974539 \h </w:instrText>
            </w:r>
            <w:r>
              <w:rPr>
                <w:noProof/>
                <w:webHidden/>
              </w:rPr>
            </w:r>
            <w:r>
              <w:rPr>
                <w:noProof/>
                <w:webHidden/>
              </w:rPr>
              <w:fldChar w:fldCharType="separate"/>
            </w:r>
            <w:r>
              <w:rPr>
                <w:noProof/>
                <w:webHidden/>
              </w:rPr>
              <w:t>10</w:t>
            </w:r>
            <w:r>
              <w:rPr>
                <w:noProof/>
                <w:webHidden/>
              </w:rPr>
              <w:fldChar w:fldCharType="end"/>
            </w:r>
          </w:hyperlink>
        </w:p>
        <w:p w14:paraId="6AA7AA96" w14:textId="2142AABC" w:rsidR="00D32F66" w:rsidRDefault="00240613" w:rsidP="00D32F66">
          <w:pPr>
            <w:spacing w:line="360" w:lineRule="auto"/>
            <w:jc w:val="both"/>
            <w:rPr>
              <w:rFonts w:ascii="Times New Roman" w:hAnsi="Times New Roman" w:cs="Times New Roman"/>
              <w:b/>
              <w:bCs/>
              <w:noProof/>
              <w:sz w:val="24"/>
              <w:szCs w:val="24"/>
            </w:rPr>
          </w:pPr>
          <w:r w:rsidRPr="009F3254">
            <w:rPr>
              <w:rFonts w:ascii="Times New Roman" w:hAnsi="Times New Roman" w:cs="Times New Roman"/>
              <w:b/>
              <w:bCs/>
              <w:noProof/>
              <w:sz w:val="24"/>
              <w:szCs w:val="24"/>
            </w:rPr>
            <w:fldChar w:fldCharType="end"/>
          </w:r>
        </w:p>
        <w:p w14:paraId="7DF4305D" w14:textId="5B0346EE" w:rsidR="00240613" w:rsidRPr="009F3254" w:rsidRDefault="00000000" w:rsidP="00D32F66">
          <w:pPr>
            <w:spacing w:line="360" w:lineRule="auto"/>
            <w:jc w:val="both"/>
            <w:rPr>
              <w:rFonts w:ascii="Times New Roman" w:hAnsi="Times New Roman" w:cs="Times New Roman"/>
              <w:sz w:val="24"/>
              <w:szCs w:val="24"/>
            </w:rPr>
          </w:pPr>
        </w:p>
      </w:sdtContent>
    </w:sdt>
    <w:p w14:paraId="080AB4BE" w14:textId="77777777" w:rsidR="00FE48C3" w:rsidRPr="009F3254" w:rsidRDefault="00FE48C3" w:rsidP="009F3254">
      <w:pPr>
        <w:spacing w:line="360" w:lineRule="auto"/>
        <w:jc w:val="both"/>
        <w:rPr>
          <w:rFonts w:ascii="Times New Roman" w:hAnsi="Times New Roman" w:cs="Times New Roman"/>
          <w:sz w:val="24"/>
          <w:szCs w:val="24"/>
        </w:rPr>
      </w:pPr>
    </w:p>
    <w:p w14:paraId="2A4A8C9A" w14:textId="77777777" w:rsidR="00240613" w:rsidRPr="009F3254" w:rsidRDefault="00240613" w:rsidP="009F3254">
      <w:pPr>
        <w:spacing w:line="360" w:lineRule="auto"/>
        <w:jc w:val="both"/>
        <w:rPr>
          <w:rFonts w:ascii="Times New Roman" w:hAnsi="Times New Roman" w:cs="Times New Roman"/>
          <w:sz w:val="24"/>
          <w:szCs w:val="24"/>
        </w:rPr>
      </w:pPr>
    </w:p>
    <w:p w14:paraId="7C86A9FE" w14:textId="77777777" w:rsidR="00240613" w:rsidRPr="009F3254" w:rsidRDefault="00240613" w:rsidP="009F3254">
      <w:pPr>
        <w:spacing w:line="360" w:lineRule="auto"/>
        <w:jc w:val="both"/>
        <w:rPr>
          <w:rFonts w:ascii="Times New Roman" w:hAnsi="Times New Roman" w:cs="Times New Roman"/>
          <w:sz w:val="24"/>
          <w:szCs w:val="24"/>
        </w:rPr>
      </w:pPr>
    </w:p>
    <w:p w14:paraId="102D57C7" w14:textId="77777777" w:rsidR="00240613" w:rsidRPr="009F3254" w:rsidRDefault="00240613" w:rsidP="009F3254">
      <w:pPr>
        <w:spacing w:line="360" w:lineRule="auto"/>
        <w:jc w:val="both"/>
        <w:rPr>
          <w:rFonts w:ascii="Times New Roman" w:hAnsi="Times New Roman" w:cs="Times New Roman"/>
          <w:sz w:val="24"/>
          <w:szCs w:val="24"/>
        </w:rPr>
      </w:pPr>
    </w:p>
    <w:p w14:paraId="50E6CD2E" w14:textId="77777777" w:rsidR="00240613" w:rsidRPr="009F3254" w:rsidRDefault="00240613" w:rsidP="009F3254">
      <w:pPr>
        <w:spacing w:line="360" w:lineRule="auto"/>
        <w:jc w:val="both"/>
        <w:rPr>
          <w:rFonts w:ascii="Times New Roman" w:hAnsi="Times New Roman" w:cs="Times New Roman"/>
          <w:sz w:val="24"/>
          <w:szCs w:val="24"/>
        </w:rPr>
      </w:pPr>
    </w:p>
    <w:p w14:paraId="035AA931" w14:textId="77777777" w:rsidR="00240613" w:rsidRPr="009F3254" w:rsidRDefault="00240613" w:rsidP="009F3254">
      <w:pPr>
        <w:spacing w:line="360" w:lineRule="auto"/>
        <w:jc w:val="both"/>
        <w:rPr>
          <w:rFonts w:ascii="Times New Roman" w:hAnsi="Times New Roman" w:cs="Times New Roman"/>
          <w:sz w:val="24"/>
          <w:szCs w:val="24"/>
        </w:rPr>
      </w:pPr>
    </w:p>
    <w:p w14:paraId="71984BE6" w14:textId="77777777" w:rsidR="00240613" w:rsidRPr="009F3254" w:rsidRDefault="00240613" w:rsidP="009F3254">
      <w:pPr>
        <w:spacing w:line="360" w:lineRule="auto"/>
        <w:jc w:val="both"/>
        <w:rPr>
          <w:rFonts w:ascii="Times New Roman" w:hAnsi="Times New Roman" w:cs="Times New Roman"/>
          <w:sz w:val="24"/>
          <w:szCs w:val="24"/>
        </w:rPr>
      </w:pPr>
    </w:p>
    <w:p w14:paraId="421A8069" w14:textId="77777777" w:rsidR="00240613" w:rsidRPr="009F3254" w:rsidRDefault="00240613" w:rsidP="009F3254">
      <w:pPr>
        <w:spacing w:line="360" w:lineRule="auto"/>
        <w:jc w:val="both"/>
        <w:rPr>
          <w:rFonts w:ascii="Times New Roman" w:hAnsi="Times New Roman" w:cs="Times New Roman"/>
          <w:sz w:val="24"/>
          <w:szCs w:val="24"/>
        </w:rPr>
      </w:pPr>
    </w:p>
    <w:p w14:paraId="590A4A5E" w14:textId="77777777" w:rsidR="00240613" w:rsidRPr="009F3254" w:rsidRDefault="00240613" w:rsidP="009F3254">
      <w:pPr>
        <w:spacing w:line="360" w:lineRule="auto"/>
        <w:jc w:val="both"/>
        <w:rPr>
          <w:rFonts w:ascii="Times New Roman" w:hAnsi="Times New Roman" w:cs="Times New Roman"/>
          <w:sz w:val="24"/>
          <w:szCs w:val="24"/>
        </w:rPr>
      </w:pPr>
    </w:p>
    <w:p w14:paraId="2E272C9F" w14:textId="77777777" w:rsidR="00240613" w:rsidRPr="009F3254" w:rsidRDefault="00240613" w:rsidP="009F3254">
      <w:pPr>
        <w:spacing w:line="360" w:lineRule="auto"/>
        <w:jc w:val="both"/>
        <w:rPr>
          <w:rFonts w:ascii="Times New Roman" w:hAnsi="Times New Roman" w:cs="Times New Roman"/>
          <w:sz w:val="24"/>
          <w:szCs w:val="24"/>
        </w:rPr>
      </w:pPr>
    </w:p>
    <w:p w14:paraId="287EEA2C" w14:textId="77777777" w:rsidR="00240613" w:rsidRPr="009F3254" w:rsidRDefault="00240613" w:rsidP="009F3254">
      <w:pPr>
        <w:spacing w:line="360" w:lineRule="auto"/>
        <w:jc w:val="both"/>
        <w:rPr>
          <w:rFonts w:ascii="Times New Roman" w:hAnsi="Times New Roman" w:cs="Times New Roman"/>
          <w:sz w:val="24"/>
          <w:szCs w:val="24"/>
        </w:rPr>
      </w:pPr>
    </w:p>
    <w:p w14:paraId="0B9C2610" w14:textId="77777777" w:rsidR="00240613" w:rsidRPr="009F3254" w:rsidRDefault="00240613" w:rsidP="009F3254">
      <w:pPr>
        <w:spacing w:line="360" w:lineRule="auto"/>
        <w:jc w:val="both"/>
        <w:rPr>
          <w:rFonts w:ascii="Times New Roman" w:hAnsi="Times New Roman" w:cs="Times New Roman"/>
          <w:sz w:val="24"/>
          <w:szCs w:val="24"/>
        </w:rPr>
      </w:pPr>
    </w:p>
    <w:p w14:paraId="4FB7B8C8" w14:textId="77777777" w:rsidR="00240613" w:rsidRPr="009F3254" w:rsidRDefault="00240613" w:rsidP="009F3254">
      <w:pPr>
        <w:spacing w:line="360" w:lineRule="auto"/>
        <w:jc w:val="both"/>
        <w:rPr>
          <w:rFonts w:ascii="Times New Roman" w:hAnsi="Times New Roman" w:cs="Times New Roman"/>
          <w:sz w:val="24"/>
          <w:szCs w:val="24"/>
        </w:rPr>
      </w:pPr>
    </w:p>
    <w:p w14:paraId="1565841A" w14:textId="77777777" w:rsidR="00240613" w:rsidRPr="009F3254" w:rsidRDefault="00240613" w:rsidP="009F3254">
      <w:pPr>
        <w:spacing w:line="360" w:lineRule="auto"/>
        <w:jc w:val="both"/>
        <w:rPr>
          <w:rFonts w:ascii="Times New Roman" w:hAnsi="Times New Roman" w:cs="Times New Roman"/>
          <w:sz w:val="24"/>
          <w:szCs w:val="24"/>
        </w:rPr>
      </w:pPr>
    </w:p>
    <w:p w14:paraId="77EA2BF9" w14:textId="5D07CA91" w:rsidR="00D32F66" w:rsidRDefault="00D32F66">
      <w:pPr>
        <w:pStyle w:val="TableofFigures"/>
        <w:tabs>
          <w:tab w:val="right" w:leader="dot" w:pos="9350"/>
        </w:tabs>
        <w:rPr>
          <w:rFonts w:eastAsiaTheme="minorEastAsia"/>
          <w:noProof/>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92974428" w:history="1">
        <w:r w:rsidRPr="008A637A">
          <w:rPr>
            <w:rStyle w:val="Hyperlink"/>
            <w:rFonts w:ascii="Times New Roman" w:hAnsi="Times New Roman" w:cs="Times New Roman"/>
            <w:i/>
            <w:iCs/>
            <w:noProof/>
          </w:rPr>
          <w:t xml:space="preserve">Figure 1: Predicted damage cost of Ransomware attack </w:t>
        </w:r>
        <w:r w:rsidRPr="008A637A">
          <w:rPr>
            <w:rStyle w:val="Hyperlink"/>
            <w:rFonts w:ascii="Times New Roman" w:hAnsi="Times New Roman" w:cs="Times New Roman"/>
            <w:noProof/>
          </w:rPr>
          <w:t>[1]</w:t>
        </w:r>
        <w:r w:rsidRPr="008A637A">
          <w:rPr>
            <w:rStyle w:val="Hyperlink"/>
            <w:rFonts w:ascii="Times New Roman" w:hAnsi="Times New Roman" w:cs="Times New Roman"/>
            <w:i/>
            <w:iCs/>
            <w:noProof/>
          </w:rPr>
          <w:t xml:space="preserve"> </w:t>
        </w:r>
        <w:r w:rsidRPr="008A637A">
          <w:rPr>
            <w:rStyle w:val="Hyperlink"/>
            <w:rFonts w:ascii="Times New Roman" w:hAnsi="Times New Roman" w:cs="Times New Roman"/>
            <w:noProof/>
          </w:rPr>
          <w:t>[7]</w:t>
        </w:r>
        <w:r w:rsidRPr="008A637A">
          <w:rPr>
            <w:rStyle w:val="Hyperlink"/>
            <w:rFonts w:ascii="Times New Roman" w:hAnsi="Times New Roman" w:cs="Times New Roman"/>
            <w:i/>
            <w:iCs/>
            <w:noProof/>
          </w:rPr>
          <w:t>.</w:t>
        </w:r>
        <w:r>
          <w:rPr>
            <w:noProof/>
            <w:webHidden/>
          </w:rPr>
          <w:tab/>
        </w:r>
        <w:r>
          <w:rPr>
            <w:noProof/>
            <w:webHidden/>
          </w:rPr>
          <w:fldChar w:fldCharType="begin"/>
        </w:r>
        <w:r>
          <w:rPr>
            <w:noProof/>
            <w:webHidden/>
          </w:rPr>
          <w:instrText xml:space="preserve"> PAGEREF _Toc192974428 \h </w:instrText>
        </w:r>
        <w:r>
          <w:rPr>
            <w:noProof/>
            <w:webHidden/>
          </w:rPr>
        </w:r>
        <w:r>
          <w:rPr>
            <w:noProof/>
            <w:webHidden/>
          </w:rPr>
          <w:fldChar w:fldCharType="separate"/>
        </w:r>
        <w:r>
          <w:rPr>
            <w:noProof/>
            <w:webHidden/>
          </w:rPr>
          <w:t>5</w:t>
        </w:r>
        <w:r>
          <w:rPr>
            <w:noProof/>
            <w:webHidden/>
          </w:rPr>
          <w:fldChar w:fldCharType="end"/>
        </w:r>
      </w:hyperlink>
    </w:p>
    <w:p w14:paraId="12149C4B" w14:textId="6DA5F38E" w:rsidR="00240613" w:rsidRDefault="00D32F66" w:rsidP="009F3254">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1E65C3E6" w14:textId="77777777" w:rsidR="00D32F66" w:rsidRDefault="00D32F66" w:rsidP="009F3254">
      <w:pPr>
        <w:spacing w:line="360" w:lineRule="auto"/>
        <w:jc w:val="both"/>
        <w:rPr>
          <w:rFonts w:ascii="Times New Roman" w:hAnsi="Times New Roman" w:cs="Times New Roman"/>
          <w:sz w:val="24"/>
          <w:szCs w:val="24"/>
        </w:rPr>
      </w:pPr>
    </w:p>
    <w:p w14:paraId="1CDB78CB" w14:textId="77777777" w:rsidR="00D32F66" w:rsidRDefault="00D32F66" w:rsidP="009F3254">
      <w:pPr>
        <w:spacing w:line="360" w:lineRule="auto"/>
        <w:jc w:val="both"/>
        <w:rPr>
          <w:rFonts w:ascii="Times New Roman" w:hAnsi="Times New Roman" w:cs="Times New Roman"/>
          <w:sz w:val="24"/>
          <w:szCs w:val="24"/>
        </w:rPr>
      </w:pPr>
    </w:p>
    <w:p w14:paraId="168BCF7E" w14:textId="77777777" w:rsidR="00D32F66" w:rsidRDefault="00D32F66" w:rsidP="009F3254">
      <w:pPr>
        <w:spacing w:line="360" w:lineRule="auto"/>
        <w:jc w:val="both"/>
        <w:rPr>
          <w:rFonts w:ascii="Times New Roman" w:hAnsi="Times New Roman" w:cs="Times New Roman"/>
          <w:sz w:val="24"/>
          <w:szCs w:val="24"/>
        </w:rPr>
      </w:pPr>
    </w:p>
    <w:p w14:paraId="653D227D" w14:textId="77777777" w:rsidR="00D32F66" w:rsidRDefault="00D32F66" w:rsidP="009F3254">
      <w:pPr>
        <w:spacing w:line="360" w:lineRule="auto"/>
        <w:jc w:val="both"/>
        <w:rPr>
          <w:rFonts w:ascii="Times New Roman" w:hAnsi="Times New Roman" w:cs="Times New Roman"/>
          <w:sz w:val="24"/>
          <w:szCs w:val="24"/>
        </w:rPr>
      </w:pPr>
    </w:p>
    <w:p w14:paraId="39288CB5" w14:textId="77777777" w:rsidR="00D32F66" w:rsidRDefault="00D32F66" w:rsidP="009F3254">
      <w:pPr>
        <w:spacing w:line="360" w:lineRule="auto"/>
        <w:jc w:val="both"/>
        <w:rPr>
          <w:rFonts w:ascii="Times New Roman" w:hAnsi="Times New Roman" w:cs="Times New Roman"/>
          <w:sz w:val="24"/>
          <w:szCs w:val="24"/>
        </w:rPr>
      </w:pPr>
    </w:p>
    <w:p w14:paraId="759CCFCF" w14:textId="77777777" w:rsidR="00D32F66" w:rsidRDefault="00D32F66" w:rsidP="009F3254">
      <w:pPr>
        <w:spacing w:line="360" w:lineRule="auto"/>
        <w:jc w:val="both"/>
        <w:rPr>
          <w:rFonts w:ascii="Times New Roman" w:hAnsi="Times New Roman" w:cs="Times New Roman"/>
          <w:sz w:val="24"/>
          <w:szCs w:val="24"/>
        </w:rPr>
      </w:pPr>
    </w:p>
    <w:p w14:paraId="518339F6" w14:textId="77777777" w:rsidR="00D32F66" w:rsidRDefault="00D32F66" w:rsidP="009F3254">
      <w:pPr>
        <w:spacing w:line="360" w:lineRule="auto"/>
        <w:jc w:val="both"/>
        <w:rPr>
          <w:rFonts w:ascii="Times New Roman" w:hAnsi="Times New Roman" w:cs="Times New Roman"/>
          <w:sz w:val="24"/>
          <w:szCs w:val="24"/>
        </w:rPr>
      </w:pPr>
    </w:p>
    <w:p w14:paraId="2EC17A98" w14:textId="77777777" w:rsidR="00D32F66" w:rsidRDefault="00D32F66" w:rsidP="009F3254">
      <w:pPr>
        <w:spacing w:line="360" w:lineRule="auto"/>
        <w:jc w:val="both"/>
        <w:rPr>
          <w:rFonts w:ascii="Times New Roman" w:hAnsi="Times New Roman" w:cs="Times New Roman"/>
          <w:sz w:val="24"/>
          <w:szCs w:val="24"/>
        </w:rPr>
      </w:pPr>
    </w:p>
    <w:p w14:paraId="52D5911C" w14:textId="77777777" w:rsidR="00D32F66" w:rsidRDefault="00D32F66" w:rsidP="009F3254">
      <w:pPr>
        <w:spacing w:line="360" w:lineRule="auto"/>
        <w:jc w:val="both"/>
        <w:rPr>
          <w:rFonts w:ascii="Times New Roman" w:hAnsi="Times New Roman" w:cs="Times New Roman"/>
          <w:sz w:val="24"/>
          <w:szCs w:val="24"/>
        </w:rPr>
      </w:pPr>
    </w:p>
    <w:p w14:paraId="688AA4D1" w14:textId="77777777" w:rsidR="00D32F66" w:rsidRDefault="00D32F66" w:rsidP="009F3254">
      <w:pPr>
        <w:spacing w:line="360" w:lineRule="auto"/>
        <w:jc w:val="both"/>
        <w:rPr>
          <w:rFonts w:ascii="Times New Roman" w:hAnsi="Times New Roman" w:cs="Times New Roman"/>
          <w:sz w:val="24"/>
          <w:szCs w:val="24"/>
        </w:rPr>
      </w:pPr>
    </w:p>
    <w:p w14:paraId="7741CFB4" w14:textId="77777777" w:rsidR="00D32F66" w:rsidRDefault="00D32F66" w:rsidP="009F3254">
      <w:pPr>
        <w:spacing w:line="360" w:lineRule="auto"/>
        <w:jc w:val="both"/>
        <w:rPr>
          <w:rFonts w:ascii="Times New Roman" w:hAnsi="Times New Roman" w:cs="Times New Roman"/>
          <w:sz w:val="24"/>
          <w:szCs w:val="24"/>
        </w:rPr>
      </w:pPr>
    </w:p>
    <w:p w14:paraId="723148BA" w14:textId="77777777" w:rsidR="00D32F66" w:rsidRDefault="00D32F66" w:rsidP="009F3254">
      <w:pPr>
        <w:spacing w:line="360" w:lineRule="auto"/>
        <w:jc w:val="both"/>
        <w:rPr>
          <w:rFonts w:ascii="Times New Roman" w:hAnsi="Times New Roman" w:cs="Times New Roman"/>
          <w:sz w:val="24"/>
          <w:szCs w:val="24"/>
        </w:rPr>
      </w:pPr>
    </w:p>
    <w:p w14:paraId="76D1F9E0" w14:textId="77777777" w:rsidR="00D32F66" w:rsidRDefault="00D32F66" w:rsidP="009F3254">
      <w:pPr>
        <w:spacing w:line="360" w:lineRule="auto"/>
        <w:jc w:val="both"/>
        <w:rPr>
          <w:rFonts w:ascii="Times New Roman" w:hAnsi="Times New Roman" w:cs="Times New Roman"/>
          <w:sz w:val="24"/>
          <w:szCs w:val="24"/>
        </w:rPr>
      </w:pPr>
    </w:p>
    <w:p w14:paraId="03D8E801" w14:textId="77777777" w:rsidR="00D32F66" w:rsidRDefault="00D32F66" w:rsidP="009F3254">
      <w:pPr>
        <w:spacing w:line="360" w:lineRule="auto"/>
        <w:jc w:val="both"/>
        <w:rPr>
          <w:rFonts w:ascii="Times New Roman" w:hAnsi="Times New Roman" w:cs="Times New Roman"/>
          <w:sz w:val="24"/>
          <w:szCs w:val="24"/>
        </w:rPr>
      </w:pPr>
    </w:p>
    <w:p w14:paraId="6BCEBA00" w14:textId="77777777" w:rsidR="00D32F66" w:rsidRDefault="00D32F66" w:rsidP="009F3254">
      <w:pPr>
        <w:spacing w:line="360" w:lineRule="auto"/>
        <w:jc w:val="both"/>
        <w:rPr>
          <w:rFonts w:ascii="Times New Roman" w:hAnsi="Times New Roman" w:cs="Times New Roman"/>
          <w:sz w:val="24"/>
          <w:szCs w:val="24"/>
        </w:rPr>
      </w:pPr>
    </w:p>
    <w:p w14:paraId="78C651B6" w14:textId="77777777" w:rsidR="00D32F66" w:rsidRDefault="00D32F66" w:rsidP="009F3254">
      <w:pPr>
        <w:spacing w:line="360" w:lineRule="auto"/>
        <w:jc w:val="both"/>
        <w:rPr>
          <w:rFonts w:ascii="Times New Roman" w:hAnsi="Times New Roman" w:cs="Times New Roman"/>
          <w:sz w:val="24"/>
          <w:szCs w:val="24"/>
        </w:rPr>
      </w:pPr>
    </w:p>
    <w:p w14:paraId="4AE8464B" w14:textId="77777777" w:rsidR="00D32F66" w:rsidRDefault="00D32F66" w:rsidP="009F3254">
      <w:pPr>
        <w:spacing w:line="360" w:lineRule="auto"/>
        <w:jc w:val="both"/>
        <w:rPr>
          <w:rFonts w:ascii="Times New Roman" w:hAnsi="Times New Roman" w:cs="Times New Roman"/>
          <w:sz w:val="24"/>
          <w:szCs w:val="24"/>
        </w:rPr>
      </w:pPr>
    </w:p>
    <w:p w14:paraId="04904EC7" w14:textId="77777777" w:rsidR="00D32F66" w:rsidRDefault="00D32F66" w:rsidP="009F3254">
      <w:pPr>
        <w:spacing w:line="360" w:lineRule="auto"/>
        <w:jc w:val="both"/>
        <w:rPr>
          <w:rFonts w:ascii="Times New Roman" w:hAnsi="Times New Roman" w:cs="Times New Roman"/>
          <w:sz w:val="24"/>
          <w:szCs w:val="24"/>
        </w:rPr>
      </w:pPr>
    </w:p>
    <w:p w14:paraId="395067B7" w14:textId="77777777" w:rsidR="00D32F66" w:rsidRPr="009F3254" w:rsidRDefault="00D32F66" w:rsidP="009F3254">
      <w:pPr>
        <w:spacing w:line="360" w:lineRule="auto"/>
        <w:jc w:val="both"/>
        <w:rPr>
          <w:rFonts w:ascii="Times New Roman" w:hAnsi="Times New Roman" w:cs="Times New Roman"/>
          <w:sz w:val="24"/>
          <w:szCs w:val="24"/>
        </w:rPr>
      </w:pPr>
    </w:p>
    <w:p w14:paraId="11967E48" w14:textId="1FC30DB2" w:rsidR="005D1EDD" w:rsidRPr="009F3254" w:rsidRDefault="00146816" w:rsidP="009F3254">
      <w:pPr>
        <w:pStyle w:val="Heading1"/>
        <w:spacing w:line="360" w:lineRule="auto"/>
        <w:jc w:val="both"/>
        <w:rPr>
          <w:rFonts w:ascii="Times New Roman" w:hAnsi="Times New Roman" w:cs="Times New Roman"/>
          <w:b/>
          <w:bCs/>
          <w:color w:val="auto"/>
          <w:sz w:val="24"/>
          <w:szCs w:val="24"/>
        </w:rPr>
      </w:pPr>
      <w:bookmarkStart w:id="0" w:name="_Toc192974531"/>
      <w:r w:rsidRPr="009F3254">
        <w:rPr>
          <w:rFonts w:ascii="Times New Roman" w:hAnsi="Times New Roman" w:cs="Times New Roman"/>
          <w:b/>
          <w:bCs/>
          <w:color w:val="auto"/>
          <w:sz w:val="24"/>
          <w:szCs w:val="24"/>
        </w:rPr>
        <w:lastRenderedPageBreak/>
        <w:t>CHAPTER 1: I</w:t>
      </w:r>
      <w:r w:rsidR="008063FA" w:rsidRPr="009F3254">
        <w:rPr>
          <w:rFonts w:ascii="Times New Roman" w:hAnsi="Times New Roman" w:cs="Times New Roman"/>
          <w:b/>
          <w:bCs/>
          <w:color w:val="auto"/>
          <w:sz w:val="24"/>
          <w:szCs w:val="24"/>
        </w:rPr>
        <w:t>NTRODUCTION</w:t>
      </w:r>
      <w:bookmarkEnd w:id="0"/>
    </w:p>
    <w:p w14:paraId="5CDA5EF8" w14:textId="22F98DC4" w:rsidR="005D1EDD" w:rsidRPr="009F3254" w:rsidRDefault="005D1EDD" w:rsidP="009F3254">
      <w:pPr>
        <w:pStyle w:val="Heading2"/>
        <w:spacing w:line="360" w:lineRule="auto"/>
        <w:jc w:val="both"/>
        <w:rPr>
          <w:rFonts w:ascii="Times New Roman" w:hAnsi="Times New Roman" w:cs="Times New Roman"/>
          <w:color w:val="000000" w:themeColor="text1"/>
          <w:sz w:val="24"/>
          <w:szCs w:val="24"/>
          <w:u w:val="single"/>
        </w:rPr>
      </w:pPr>
      <w:bookmarkStart w:id="1" w:name="_Toc192974532"/>
      <w:r w:rsidRPr="009F3254">
        <w:rPr>
          <w:rFonts w:ascii="Times New Roman" w:hAnsi="Times New Roman" w:cs="Times New Roman"/>
          <w:color w:val="000000" w:themeColor="text1"/>
          <w:sz w:val="24"/>
          <w:szCs w:val="24"/>
          <w:u w:val="single"/>
        </w:rPr>
        <w:t>Introduction</w:t>
      </w:r>
      <w:bookmarkEnd w:id="1"/>
    </w:p>
    <w:p w14:paraId="5E0E8D06" w14:textId="108AE85C" w:rsidR="00BA54C4" w:rsidRDefault="00FF4193" w:rsidP="009F3254">
      <w:pPr>
        <w:spacing w:after="0" w:line="360" w:lineRule="auto"/>
        <w:jc w:val="both"/>
        <w:rPr>
          <w:rFonts w:ascii="Times New Roman" w:eastAsia="Times New Roman" w:hAnsi="Times New Roman" w:cs="Times New Roman"/>
          <w:kern w:val="0"/>
          <w:sz w:val="24"/>
          <w:szCs w:val="24"/>
          <w14:ligatures w14:val="none"/>
        </w:rPr>
      </w:pPr>
      <w:r w:rsidRPr="00FF4193">
        <w:rPr>
          <w:rFonts w:ascii="Times New Roman" w:eastAsia="Times New Roman" w:hAnsi="Times New Roman" w:cs="Times New Roman"/>
          <w:kern w:val="0"/>
          <w:sz w:val="24"/>
          <w:szCs w:val="24"/>
          <w14:ligatures w14:val="none"/>
        </w:rPr>
        <w:t>Ransomware is a type of malicious software that encrypts a victim’s data and demands payment for its release and has become one of the most common and damaging threats in the world of cybercrime</w:t>
      </w:r>
      <w:sdt>
        <w:sdtPr>
          <w:rPr>
            <w:rFonts w:ascii="Times New Roman" w:eastAsia="Times New Roman" w:hAnsi="Times New Roman" w:cs="Times New Roman"/>
            <w:kern w:val="0"/>
            <w:sz w:val="24"/>
            <w:szCs w:val="24"/>
            <w14:ligatures w14:val="none"/>
          </w:rPr>
          <w:id w:val="-1800217202"/>
          <w:citation/>
        </w:sdtPr>
        <w:sdtContent>
          <w:r w:rsidR="00450456">
            <w:rPr>
              <w:rFonts w:ascii="Times New Roman" w:eastAsia="Times New Roman" w:hAnsi="Times New Roman" w:cs="Times New Roman"/>
              <w:kern w:val="0"/>
              <w:sz w:val="24"/>
              <w:szCs w:val="24"/>
              <w14:ligatures w14:val="none"/>
            </w:rPr>
            <w:fldChar w:fldCharType="begin"/>
          </w:r>
          <w:r w:rsidR="00450456">
            <w:rPr>
              <w:rFonts w:ascii="Times New Roman" w:eastAsia="Times New Roman" w:hAnsi="Times New Roman" w:cs="Times New Roman"/>
              <w:kern w:val="0"/>
              <w:sz w:val="24"/>
              <w:szCs w:val="24"/>
              <w14:ligatures w14:val="none"/>
            </w:rPr>
            <w:instrText xml:space="preserve"> CITATION Jab \l 1033 </w:instrText>
          </w:r>
          <w:r w:rsidR="00450456">
            <w:rPr>
              <w:rFonts w:ascii="Times New Roman" w:eastAsia="Times New Roman" w:hAnsi="Times New Roman" w:cs="Times New Roman"/>
              <w:kern w:val="0"/>
              <w:sz w:val="24"/>
              <w:szCs w:val="24"/>
              <w14:ligatures w14:val="none"/>
            </w:rPr>
            <w:fldChar w:fldCharType="separate"/>
          </w:r>
          <w:r w:rsidR="00706462">
            <w:rPr>
              <w:rFonts w:ascii="Times New Roman" w:eastAsia="Times New Roman" w:hAnsi="Times New Roman" w:cs="Times New Roman"/>
              <w:noProof/>
              <w:kern w:val="0"/>
              <w:sz w:val="24"/>
              <w:szCs w:val="24"/>
              <w14:ligatures w14:val="none"/>
            </w:rPr>
            <w:t xml:space="preserve"> </w:t>
          </w:r>
          <w:r w:rsidR="00706462" w:rsidRPr="00706462">
            <w:rPr>
              <w:rFonts w:ascii="Times New Roman" w:eastAsia="Times New Roman" w:hAnsi="Times New Roman" w:cs="Times New Roman"/>
              <w:noProof/>
              <w:kern w:val="0"/>
              <w:sz w:val="24"/>
              <w:szCs w:val="24"/>
              <w14:ligatures w14:val="none"/>
            </w:rPr>
            <w:t>[1]</w:t>
          </w:r>
          <w:r w:rsidR="00450456">
            <w:rPr>
              <w:rFonts w:ascii="Times New Roman" w:eastAsia="Times New Roman" w:hAnsi="Times New Roman" w:cs="Times New Roman"/>
              <w:kern w:val="0"/>
              <w:sz w:val="24"/>
              <w:szCs w:val="24"/>
              <w14:ligatures w14:val="none"/>
            </w:rPr>
            <w:fldChar w:fldCharType="end"/>
          </w:r>
        </w:sdtContent>
      </w:sdt>
      <w:r w:rsidRPr="00FF4193">
        <w:rPr>
          <w:rFonts w:ascii="Times New Roman" w:eastAsia="Times New Roman" w:hAnsi="Times New Roman" w:cs="Times New Roman"/>
          <w:kern w:val="0"/>
          <w:sz w:val="24"/>
          <w:szCs w:val="24"/>
          <w14:ligatures w14:val="none"/>
        </w:rPr>
        <w:t xml:space="preserve">. What began as isolated incidents carried out by individual hackers has now transformed into a sophisticated, large-scale operation orchestrated by organised crime groups. These crime groups leverage ransomware to extort large sums of money, exploiting widespread cybersecurity weaknesses and causing billions of losses financial. This research article plunge deep into the evolution of ransomware, its role as a primary tool used for organised crime, and the far-reaching consequences of its continued </w:t>
      </w:r>
      <w:r w:rsidR="00D32F66" w:rsidRPr="00FF4193">
        <w:rPr>
          <w:rFonts w:ascii="Times New Roman" w:eastAsia="Times New Roman" w:hAnsi="Times New Roman" w:cs="Times New Roman"/>
          <w:kern w:val="0"/>
          <w:sz w:val="24"/>
          <w:szCs w:val="24"/>
          <w14:ligatures w14:val="none"/>
        </w:rPr>
        <w:t>consequences</w:t>
      </w:r>
      <w:r>
        <w:rPr>
          <w:rFonts w:ascii="Times New Roman" w:eastAsia="Times New Roman" w:hAnsi="Times New Roman" w:cs="Times New Roman"/>
          <w:kern w:val="0"/>
          <w:sz w:val="24"/>
          <w:szCs w:val="24"/>
          <w14:ligatures w14:val="none"/>
        </w:rPr>
        <w:t>.</w:t>
      </w:r>
      <w:sdt>
        <w:sdtPr>
          <w:rPr>
            <w:rFonts w:ascii="Times New Roman" w:eastAsia="Times New Roman" w:hAnsi="Times New Roman" w:cs="Times New Roman"/>
            <w:kern w:val="0"/>
            <w:sz w:val="24"/>
            <w:szCs w:val="24"/>
            <w14:ligatures w14:val="none"/>
          </w:rPr>
          <w:id w:val="248930607"/>
          <w:citation/>
        </w:sdtPr>
        <w:sdtContent>
          <w:r w:rsidR="00450456">
            <w:rPr>
              <w:rFonts w:ascii="Times New Roman" w:eastAsia="Times New Roman" w:hAnsi="Times New Roman" w:cs="Times New Roman"/>
              <w:kern w:val="0"/>
              <w:sz w:val="24"/>
              <w:szCs w:val="24"/>
              <w14:ligatures w14:val="none"/>
            </w:rPr>
            <w:fldChar w:fldCharType="begin"/>
          </w:r>
          <w:r w:rsidR="00450456">
            <w:rPr>
              <w:rFonts w:ascii="Times New Roman" w:eastAsia="Times New Roman" w:hAnsi="Times New Roman" w:cs="Times New Roman"/>
              <w:kern w:val="0"/>
              <w:sz w:val="24"/>
              <w:szCs w:val="24"/>
              <w14:ligatures w14:val="none"/>
            </w:rPr>
            <w:instrText xml:space="preserve"> CITATION Sha22 \l 1033 </w:instrText>
          </w:r>
          <w:r w:rsidR="00450456">
            <w:rPr>
              <w:rFonts w:ascii="Times New Roman" w:eastAsia="Times New Roman" w:hAnsi="Times New Roman" w:cs="Times New Roman"/>
              <w:kern w:val="0"/>
              <w:sz w:val="24"/>
              <w:szCs w:val="24"/>
              <w14:ligatures w14:val="none"/>
            </w:rPr>
            <w:fldChar w:fldCharType="separate"/>
          </w:r>
          <w:r w:rsidR="00706462">
            <w:rPr>
              <w:rFonts w:ascii="Times New Roman" w:eastAsia="Times New Roman" w:hAnsi="Times New Roman" w:cs="Times New Roman"/>
              <w:noProof/>
              <w:kern w:val="0"/>
              <w:sz w:val="24"/>
              <w:szCs w:val="24"/>
              <w14:ligatures w14:val="none"/>
            </w:rPr>
            <w:t xml:space="preserve"> </w:t>
          </w:r>
          <w:r w:rsidR="00706462" w:rsidRPr="00706462">
            <w:rPr>
              <w:rFonts w:ascii="Times New Roman" w:eastAsia="Times New Roman" w:hAnsi="Times New Roman" w:cs="Times New Roman"/>
              <w:noProof/>
              <w:kern w:val="0"/>
              <w:sz w:val="24"/>
              <w:szCs w:val="24"/>
              <w14:ligatures w14:val="none"/>
            </w:rPr>
            <w:t>[2]</w:t>
          </w:r>
          <w:r w:rsidR="00450456">
            <w:rPr>
              <w:rFonts w:ascii="Times New Roman" w:eastAsia="Times New Roman" w:hAnsi="Times New Roman" w:cs="Times New Roman"/>
              <w:kern w:val="0"/>
              <w:sz w:val="24"/>
              <w:szCs w:val="24"/>
              <w14:ligatures w14:val="none"/>
            </w:rPr>
            <w:fldChar w:fldCharType="end"/>
          </w:r>
        </w:sdtContent>
      </w:sdt>
      <w:r>
        <w:rPr>
          <w:rFonts w:ascii="Times New Roman" w:eastAsia="Times New Roman" w:hAnsi="Times New Roman" w:cs="Times New Roman"/>
          <w:kern w:val="0"/>
          <w:sz w:val="24"/>
          <w:szCs w:val="24"/>
          <w14:ligatures w14:val="none"/>
        </w:rPr>
        <w:t xml:space="preserve"> Although </w:t>
      </w:r>
      <w:r w:rsidR="00094B26" w:rsidRPr="009F3254">
        <w:rPr>
          <w:rFonts w:ascii="Times New Roman" w:eastAsia="Times New Roman" w:hAnsi="Times New Roman" w:cs="Times New Roman"/>
          <w:kern w:val="0"/>
          <w:sz w:val="24"/>
          <w:szCs w:val="24"/>
          <w14:ligatures w14:val="none"/>
        </w:rPr>
        <w:t>ransomware</w:t>
      </w:r>
      <w:r w:rsidR="00695905" w:rsidRPr="009F325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is a growing </w:t>
      </w:r>
      <w:r w:rsidR="00695905" w:rsidRPr="009F3254">
        <w:rPr>
          <w:rFonts w:ascii="Times New Roman" w:eastAsia="Times New Roman" w:hAnsi="Times New Roman" w:cs="Times New Roman"/>
          <w:kern w:val="0"/>
          <w:sz w:val="24"/>
          <w:szCs w:val="24"/>
          <w14:ligatures w14:val="none"/>
        </w:rPr>
        <w:t>threat</w:t>
      </w:r>
      <w:r w:rsidR="00094B26" w:rsidRPr="009F3254">
        <w:rPr>
          <w:rFonts w:ascii="Times New Roman" w:eastAsia="Times New Roman" w:hAnsi="Times New Roman" w:cs="Times New Roman"/>
          <w:kern w:val="0"/>
          <w:sz w:val="24"/>
          <w:szCs w:val="24"/>
          <w14:ligatures w14:val="none"/>
        </w:rPr>
        <w:t xml:space="preserve">, many individuals are still short-informed </w:t>
      </w:r>
      <w:r w:rsidR="0080668A" w:rsidRPr="009F3254">
        <w:rPr>
          <w:rFonts w:ascii="Times New Roman" w:eastAsia="Times New Roman" w:hAnsi="Times New Roman" w:cs="Times New Roman"/>
          <w:kern w:val="0"/>
          <w:sz w:val="24"/>
          <w:szCs w:val="24"/>
          <w14:ligatures w14:val="none"/>
        </w:rPr>
        <w:t xml:space="preserve">and do not implement </w:t>
      </w:r>
      <w:r w:rsidR="00695905" w:rsidRPr="009F3254">
        <w:rPr>
          <w:rFonts w:ascii="Times New Roman" w:eastAsia="Times New Roman" w:hAnsi="Times New Roman" w:cs="Times New Roman"/>
          <w:kern w:val="0"/>
          <w:sz w:val="24"/>
          <w:szCs w:val="24"/>
          <w14:ligatures w14:val="none"/>
        </w:rPr>
        <w:t xml:space="preserve">and practice necessary </w:t>
      </w:r>
      <w:r w:rsidR="0080668A" w:rsidRPr="009F3254">
        <w:rPr>
          <w:rFonts w:ascii="Times New Roman" w:eastAsia="Times New Roman" w:hAnsi="Times New Roman" w:cs="Times New Roman"/>
          <w:kern w:val="0"/>
          <w:sz w:val="24"/>
          <w:szCs w:val="24"/>
          <w14:ligatures w14:val="none"/>
        </w:rPr>
        <w:t>security precautions</w:t>
      </w:r>
      <w:r w:rsidR="00094B26" w:rsidRPr="009F3254">
        <w:rPr>
          <w:rFonts w:ascii="Times New Roman" w:eastAsia="Times New Roman" w:hAnsi="Times New Roman" w:cs="Times New Roman"/>
          <w:kern w:val="0"/>
          <w:sz w:val="24"/>
          <w:szCs w:val="24"/>
          <w14:ligatures w14:val="none"/>
        </w:rPr>
        <w:t xml:space="preserve"> for them not to be victims</w:t>
      </w:r>
      <w:r>
        <w:rPr>
          <w:rFonts w:ascii="Times New Roman" w:eastAsia="Times New Roman" w:hAnsi="Times New Roman" w:cs="Times New Roman"/>
          <w:kern w:val="0"/>
          <w:sz w:val="24"/>
          <w:szCs w:val="24"/>
          <w14:ligatures w14:val="none"/>
        </w:rPr>
        <w:t xml:space="preserve"> and the f</w:t>
      </w:r>
      <w:r w:rsidRPr="009F3254">
        <w:rPr>
          <w:rFonts w:ascii="Times New Roman" w:eastAsia="Times New Roman" w:hAnsi="Times New Roman" w:cs="Times New Roman"/>
          <w:kern w:val="0"/>
          <w:sz w:val="24"/>
          <w:szCs w:val="24"/>
          <w14:ligatures w14:val="none"/>
        </w:rPr>
        <w:t>inancial damages could result up to 1 billion from this malicious software, which locks victims from accessing their devices or data until a ransom is paid</w:t>
      </w:r>
      <w:sdt>
        <w:sdtPr>
          <w:rPr>
            <w:rFonts w:ascii="Times New Roman" w:eastAsia="Times New Roman" w:hAnsi="Times New Roman" w:cs="Times New Roman"/>
            <w:kern w:val="0"/>
            <w:sz w:val="24"/>
            <w:szCs w:val="24"/>
            <w14:ligatures w14:val="none"/>
          </w:rPr>
          <w:id w:val="-1008975619"/>
          <w:citation/>
        </w:sdtPr>
        <w:sdtContent>
          <w:r w:rsidR="00450456">
            <w:rPr>
              <w:rFonts w:ascii="Times New Roman" w:eastAsia="Times New Roman" w:hAnsi="Times New Roman" w:cs="Times New Roman"/>
              <w:kern w:val="0"/>
              <w:sz w:val="24"/>
              <w:szCs w:val="24"/>
              <w14:ligatures w14:val="none"/>
            </w:rPr>
            <w:fldChar w:fldCharType="begin"/>
          </w:r>
          <w:r w:rsidR="00450456">
            <w:rPr>
              <w:rFonts w:ascii="Times New Roman" w:eastAsia="Times New Roman" w:hAnsi="Times New Roman" w:cs="Times New Roman"/>
              <w:kern w:val="0"/>
              <w:sz w:val="24"/>
              <w:szCs w:val="24"/>
              <w14:ligatures w14:val="none"/>
            </w:rPr>
            <w:instrText xml:space="preserve"> CITATION Kha24 \l 1033 </w:instrText>
          </w:r>
          <w:r w:rsidR="00450456">
            <w:rPr>
              <w:rFonts w:ascii="Times New Roman" w:eastAsia="Times New Roman" w:hAnsi="Times New Roman" w:cs="Times New Roman"/>
              <w:kern w:val="0"/>
              <w:sz w:val="24"/>
              <w:szCs w:val="24"/>
              <w14:ligatures w14:val="none"/>
            </w:rPr>
            <w:fldChar w:fldCharType="separate"/>
          </w:r>
          <w:r w:rsidR="00706462">
            <w:rPr>
              <w:rFonts w:ascii="Times New Roman" w:eastAsia="Times New Roman" w:hAnsi="Times New Roman" w:cs="Times New Roman"/>
              <w:noProof/>
              <w:kern w:val="0"/>
              <w:sz w:val="24"/>
              <w:szCs w:val="24"/>
              <w14:ligatures w14:val="none"/>
            </w:rPr>
            <w:t xml:space="preserve"> </w:t>
          </w:r>
          <w:r w:rsidR="00706462" w:rsidRPr="00706462">
            <w:rPr>
              <w:rFonts w:ascii="Times New Roman" w:eastAsia="Times New Roman" w:hAnsi="Times New Roman" w:cs="Times New Roman"/>
              <w:noProof/>
              <w:kern w:val="0"/>
              <w:sz w:val="24"/>
              <w:szCs w:val="24"/>
              <w14:ligatures w14:val="none"/>
            </w:rPr>
            <w:t>[3]</w:t>
          </w:r>
          <w:r w:rsidR="00450456">
            <w:rPr>
              <w:rFonts w:ascii="Times New Roman" w:eastAsia="Times New Roman" w:hAnsi="Times New Roman" w:cs="Times New Roman"/>
              <w:kern w:val="0"/>
              <w:sz w:val="24"/>
              <w:szCs w:val="24"/>
              <w14:ligatures w14:val="none"/>
            </w:rPr>
            <w:fldChar w:fldCharType="end"/>
          </w:r>
        </w:sdtContent>
      </w:sdt>
      <w:r w:rsidR="00450456">
        <w:rPr>
          <w:rFonts w:ascii="Times New Roman" w:eastAsia="Times New Roman" w:hAnsi="Times New Roman" w:cs="Times New Roman"/>
          <w:kern w:val="0"/>
          <w:sz w:val="24"/>
          <w:szCs w:val="24"/>
          <w14:ligatures w14:val="none"/>
        </w:rPr>
        <w:t xml:space="preserve">. </w:t>
      </w:r>
      <w:sdt>
        <w:sdtPr>
          <w:rPr>
            <w:rFonts w:ascii="Times New Roman" w:eastAsia="Times New Roman" w:hAnsi="Times New Roman" w:cs="Times New Roman"/>
            <w:kern w:val="0"/>
            <w:sz w:val="24"/>
            <w:szCs w:val="24"/>
            <w14:ligatures w14:val="none"/>
          </w:rPr>
          <w:id w:val="-1163082887"/>
          <w:citation/>
        </w:sdtPr>
        <w:sdtContent>
          <w:r w:rsidR="000943C3" w:rsidRPr="009F3254">
            <w:rPr>
              <w:rFonts w:ascii="Times New Roman" w:eastAsia="Times New Roman" w:hAnsi="Times New Roman" w:cs="Times New Roman"/>
              <w:kern w:val="0"/>
              <w:sz w:val="24"/>
              <w:szCs w:val="24"/>
              <w14:ligatures w14:val="none"/>
            </w:rPr>
            <w:fldChar w:fldCharType="begin"/>
          </w:r>
          <w:r w:rsidR="000943C3" w:rsidRPr="009F3254">
            <w:rPr>
              <w:rFonts w:ascii="Times New Roman" w:eastAsia="Times New Roman" w:hAnsi="Times New Roman" w:cs="Times New Roman"/>
              <w:kern w:val="0"/>
              <w:sz w:val="24"/>
              <w:szCs w:val="24"/>
              <w14:ligatures w14:val="none"/>
            </w:rPr>
            <w:instrText xml:space="preserve"> CITATION Sha22 \l 1033 </w:instrText>
          </w:r>
          <w:r w:rsidR="000943C3" w:rsidRPr="009F3254">
            <w:rPr>
              <w:rFonts w:ascii="Times New Roman" w:eastAsia="Times New Roman" w:hAnsi="Times New Roman" w:cs="Times New Roman"/>
              <w:kern w:val="0"/>
              <w:sz w:val="24"/>
              <w:szCs w:val="24"/>
              <w14:ligatures w14:val="none"/>
            </w:rPr>
            <w:fldChar w:fldCharType="separate"/>
          </w:r>
          <w:r w:rsidR="00706462" w:rsidRPr="00706462">
            <w:rPr>
              <w:rFonts w:ascii="Times New Roman" w:eastAsia="Times New Roman" w:hAnsi="Times New Roman" w:cs="Times New Roman"/>
              <w:noProof/>
              <w:kern w:val="0"/>
              <w:sz w:val="24"/>
              <w:szCs w:val="24"/>
              <w14:ligatures w14:val="none"/>
            </w:rPr>
            <w:t>[2]</w:t>
          </w:r>
          <w:r w:rsidR="000943C3" w:rsidRPr="009F3254">
            <w:rPr>
              <w:rFonts w:ascii="Times New Roman" w:eastAsia="Times New Roman" w:hAnsi="Times New Roman" w:cs="Times New Roman"/>
              <w:kern w:val="0"/>
              <w:sz w:val="24"/>
              <w:szCs w:val="24"/>
              <w14:ligatures w14:val="none"/>
            </w:rPr>
            <w:fldChar w:fldCharType="end"/>
          </w:r>
        </w:sdtContent>
      </w:sdt>
      <w:r w:rsidR="0080668A" w:rsidRPr="009F3254">
        <w:rPr>
          <w:rFonts w:ascii="Times New Roman" w:eastAsia="Times New Roman" w:hAnsi="Times New Roman" w:cs="Times New Roman"/>
          <w:kern w:val="0"/>
          <w:sz w:val="24"/>
          <w:szCs w:val="24"/>
          <w14:ligatures w14:val="none"/>
        </w:rPr>
        <w:t>Cybercriminals take advantage of this information gap to use automated methods to extort money from unwary individuals.</w:t>
      </w:r>
      <w:r w:rsidR="00094B26" w:rsidRPr="009F3254">
        <w:rPr>
          <w:rFonts w:ascii="Times New Roman" w:eastAsia="Times New Roman" w:hAnsi="Times New Roman" w:cs="Times New Roman"/>
          <w:kern w:val="0"/>
          <w:sz w:val="24"/>
          <w:szCs w:val="24"/>
          <w14:ligatures w14:val="none"/>
        </w:rPr>
        <w:t xml:space="preserve"> </w:t>
      </w:r>
      <w:sdt>
        <w:sdtPr>
          <w:rPr>
            <w:rFonts w:ascii="Times New Roman" w:eastAsia="Times New Roman" w:hAnsi="Times New Roman" w:cs="Times New Roman"/>
            <w:kern w:val="0"/>
            <w:sz w:val="24"/>
            <w:szCs w:val="24"/>
            <w14:ligatures w14:val="none"/>
          </w:rPr>
          <w:id w:val="-1270464817"/>
          <w:citation/>
        </w:sdtPr>
        <w:sdtContent>
          <w:r w:rsidR="000943C3" w:rsidRPr="009F3254">
            <w:rPr>
              <w:rFonts w:ascii="Times New Roman" w:eastAsia="Times New Roman" w:hAnsi="Times New Roman" w:cs="Times New Roman"/>
              <w:kern w:val="0"/>
              <w:sz w:val="24"/>
              <w:szCs w:val="24"/>
              <w14:ligatures w14:val="none"/>
            </w:rPr>
            <w:fldChar w:fldCharType="begin"/>
          </w:r>
          <w:r w:rsidR="000943C3" w:rsidRPr="009F3254">
            <w:rPr>
              <w:rFonts w:ascii="Times New Roman" w:eastAsia="Times New Roman" w:hAnsi="Times New Roman" w:cs="Times New Roman"/>
              <w:kern w:val="0"/>
              <w:sz w:val="24"/>
              <w:szCs w:val="24"/>
              <w14:ligatures w14:val="none"/>
            </w:rPr>
            <w:instrText xml:space="preserve"> CITATION Mos20 \l 1033 </w:instrText>
          </w:r>
          <w:r w:rsidR="000943C3" w:rsidRPr="009F3254">
            <w:rPr>
              <w:rFonts w:ascii="Times New Roman" w:eastAsia="Times New Roman" w:hAnsi="Times New Roman" w:cs="Times New Roman"/>
              <w:kern w:val="0"/>
              <w:sz w:val="24"/>
              <w:szCs w:val="24"/>
              <w14:ligatures w14:val="none"/>
            </w:rPr>
            <w:fldChar w:fldCharType="separate"/>
          </w:r>
          <w:r w:rsidR="00706462" w:rsidRPr="00706462">
            <w:rPr>
              <w:rFonts w:ascii="Times New Roman" w:eastAsia="Times New Roman" w:hAnsi="Times New Roman" w:cs="Times New Roman"/>
              <w:noProof/>
              <w:kern w:val="0"/>
              <w:sz w:val="24"/>
              <w:szCs w:val="24"/>
              <w14:ligatures w14:val="none"/>
            </w:rPr>
            <w:t>[4]</w:t>
          </w:r>
          <w:r w:rsidR="000943C3" w:rsidRPr="009F3254">
            <w:rPr>
              <w:rFonts w:ascii="Times New Roman" w:eastAsia="Times New Roman" w:hAnsi="Times New Roman" w:cs="Times New Roman"/>
              <w:kern w:val="0"/>
              <w:sz w:val="24"/>
              <w:szCs w:val="24"/>
              <w14:ligatures w14:val="none"/>
            </w:rPr>
            <w:fldChar w:fldCharType="end"/>
          </w:r>
        </w:sdtContent>
      </w:sdt>
      <w:r w:rsidR="0080668A" w:rsidRPr="009F3254">
        <w:rPr>
          <w:rFonts w:ascii="Times New Roman" w:eastAsia="Times New Roman" w:hAnsi="Times New Roman" w:cs="Times New Roman"/>
          <w:kern w:val="0"/>
          <w:sz w:val="24"/>
          <w:szCs w:val="24"/>
          <w14:ligatures w14:val="none"/>
        </w:rPr>
        <w:t>The</w:t>
      </w:r>
      <w:r w:rsidR="00094B26" w:rsidRPr="009F3254">
        <w:rPr>
          <w:rFonts w:ascii="Times New Roman" w:eastAsia="Times New Roman" w:hAnsi="Times New Roman" w:cs="Times New Roman"/>
          <w:kern w:val="0"/>
          <w:sz w:val="24"/>
          <w:szCs w:val="24"/>
          <w14:ligatures w14:val="none"/>
        </w:rPr>
        <w:t xml:space="preserve"> </w:t>
      </w:r>
      <w:r w:rsidR="0080668A" w:rsidRPr="009F3254">
        <w:rPr>
          <w:rFonts w:ascii="Times New Roman" w:eastAsia="Times New Roman" w:hAnsi="Times New Roman" w:cs="Times New Roman"/>
          <w:kern w:val="0"/>
          <w:sz w:val="24"/>
          <w:szCs w:val="24"/>
          <w14:ligatures w14:val="none"/>
        </w:rPr>
        <w:t>risks are made worse by the state of technology</w:t>
      </w:r>
      <w:r w:rsidR="00094B26" w:rsidRPr="009F3254">
        <w:rPr>
          <w:rFonts w:ascii="Times New Roman" w:eastAsia="Times New Roman" w:hAnsi="Times New Roman" w:cs="Times New Roman"/>
          <w:kern w:val="0"/>
          <w:sz w:val="24"/>
          <w:szCs w:val="24"/>
          <w14:ligatures w14:val="none"/>
        </w:rPr>
        <w:t xml:space="preserve"> that contain</w:t>
      </w:r>
      <w:r w:rsidR="00420209" w:rsidRPr="009F3254">
        <w:rPr>
          <w:rFonts w:ascii="Times New Roman" w:eastAsia="Times New Roman" w:hAnsi="Times New Roman" w:cs="Times New Roman"/>
          <w:kern w:val="0"/>
          <w:sz w:val="24"/>
          <w:szCs w:val="24"/>
          <w14:ligatures w14:val="none"/>
        </w:rPr>
        <w:t>s</w:t>
      </w:r>
      <w:r w:rsidR="00094B26" w:rsidRPr="009F3254">
        <w:rPr>
          <w:rFonts w:ascii="Times New Roman" w:eastAsia="Times New Roman" w:hAnsi="Times New Roman" w:cs="Times New Roman"/>
          <w:kern w:val="0"/>
          <w:sz w:val="24"/>
          <w:szCs w:val="24"/>
          <w14:ligatures w14:val="none"/>
        </w:rPr>
        <w:t xml:space="preserve"> many vulnerabilities</w:t>
      </w:r>
      <w:r w:rsidR="0080668A" w:rsidRPr="009F3254">
        <w:rPr>
          <w:rFonts w:ascii="Times New Roman" w:eastAsia="Times New Roman" w:hAnsi="Times New Roman" w:cs="Times New Roman"/>
          <w:kern w:val="0"/>
          <w:sz w:val="24"/>
          <w:szCs w:val="24"/>
          <w14:ligatures w14:val="none"/>
        </w:rPr>
        <w:t>, which has increased ransomware assaults worldwide</w:t>
      </w:r>
      <w:r w:rsidR="00B70ABE" w:rsidRPr="009F3254">
        <w:rPr>
          <w:rFonts w:ascii="Times New Roman" w:eastAsia="Times New Roman" w:hAnsi="Times New Roman" w:cs="Times New Roman"/>
          <w:kern w:val="0"/>
          <w:sz w:val="24"/>
          <w:szCs w:val="24"/>
          <w14:ligatures w14:val="none"/>
        </w:rPr>
        <w:t xml:space="preserve">. </w:t>
      </w:r>
      <w:sdt>
        <w:sdtPr>
          <w:rPr>
            <w:rFonts w:ascii="Times New Roman" w:eastAsia="Times New Roman" w:hAnsi="Times New Roman" w:cs="Times New Roman"/>
            <w:kern w:val="0"/>
            <w:sz w:val="24"/>
            <w:szCs w:val="24"/>
            <w14:ligatures w14:val="none"/>
          </w:rPr>
          <w:id w:val="1544787435"/>
          <w:citation/>
        </w:sdtPr>
        <w:sdtContent>
          <w:r w:rsidR="00B70ABE" w:rsidRPr="009F3254">
            <w:rPr>
              <w:rFonts w:ascii="Times New Roman" w:eastAsia="Times New Roman" w:hAnsi="Times New Roman" w:cs="Times New Roman"/>
              <w:kern w:val="0"/>
              <w:sz w:val="24"/>
              <w:szCs w:val="24"/>
              <w14:ligatures w14:val="none"/>
            </w:rPr>
            <w:fldChar w:fldCharType="begin"/>
          </w:r>
          <w:r w:rsidR="00B70ABE" w:rsidRPr="009F3254">
            <w:rPr>
              <w:rFonts w:ascii="Times New Roman" w:eastAsia="Times New Roman" w:hAnsi="Times New Roman" w:cs="Times New Roman"/>
              <w:kern w:val="0"/>
              <w:sz w:val="24"/>
              <w:szCs w:val="24"/>
              <w14:ligatures w14:val="none"/>
            </w:rPr>
            <w:instrText xml:space="preserve"> CITATION Fio23 \l 1033 </w:instrText>
          </w:r>
          <w:r w:rsidR="00B70ABE" w:rsidRPr="009F3254">
            <w:rPr>
              <w:rFonts w:ascii="Times New Roman" w:eastAsia="Times New Roman" w:hAnsi="Times New Roman" w:cs="Times New Roman"/>
              <w:kern w:val="0"/>
              <w:sz w:val="24"/>
              <w:szCs w:val="24"/>
              <w14:ligatures w14:val="none"/>
            </w:rPr>
            <w:fldChar w:fldCharType="separate"/>
          </w:r>
          <w:r w:rsidR="00706462" w:rsidRPr="00706462">
            <w:rPr>
              <w:rFonts w:ascii="Times New Roman" w:eastAsia="Times New Roman" w:hAnsi="Times New Roman" w:cs="Times New Roman"/>
              <w:noProof/>
              <w:kern w:val="0"/>
              <w:sz w:val="24"/>
              <w:szCs w:val="24"/>
              <w14:ligatures w14:val="none"/>
            </w:rPr>
            <w:t>[5]</w:t>
          </w:r>
          <w:r w:rsidR="00B70ABE" w:rsidRPr="009F3254">
            <w:rPr>
              <w:rFonts w:ascii="Times New Roman" w:eastAsia="Times New Roman" w:hAnsi="Times New Roman" w:cs="Times New Roman"/>
              <w:kern w:val="0"/>
              <w:sz w:val="24"/>
              <w:szCs w:val="24"/>
              <w14:ligatures w14:val="none"/>
            </w:rPr>
            <w:fldChar w:fldCharType="end"/>
          </w:r>
        </w:sdtContent>
      </w:sdt>
      <w:r w:rsidR="0080668A" w:rsidRPr="009F3254">
        <w:rPr>
          <w:rFonts w:ascii="Times New Roman" w:eastAsia="Times New Roman" w:hAnsi="Times New Roman" w:cs="Times New Roman"/>
          <w:kern w:val="0"/>
          <w:sz w:val="24"/>
          <w:szCs w:val="24"/>
          <w14:ligatures w14:val="none"/>
        </w:rPr>
        <w:t>The sta</w:t>
      </w:r>
      <w:r w:rsidR="00420209" w:rsidRPr="009F3254">
        <w:rPr>
          <w:rFonts w:ascii="Times New Roman" w:eastAsia="Times New Roman" w:hAnsi="Times New Roman" w:cs="Times New Roman"/>
          <w:kern w:val="0"/>
          <w:sz w:val="24"/>
          <w:szCs w:val="24"/>
          <w14:ligatures w14:val="none"/>
        </w:rPr>
        <w:t>ggering</w:t>
      </w:r>
      <w:r w:rsidR="0080668A" w:rsidRPr="009F3254">
        <w:rPr>
          <w:rFonts w:ascii="Times New Roman" w:eastAsia="Times New Roman" w:hAnsi="Times New Roman" w:cs="Times New Roman"/>
          <w:kern w:val="0"/>
          <w:sz w:val="24"/>
          <w:szCs w:val="24"/>
          <w14:ligatures w14:val="none"/>
        </w:rPr>
        <w:t xml:space="preserve"> 600% rise in Locky and Crypto illustrates how widespread this threat is </w:t>
      </w:r>
      <w:r w:rsidR="00B70ABE" w:rsidRPr="009F3254">
        <w:rPr>
          <w:rFonts w:ascii="Times New Roman" w:eastAsia="Times New Roman" w:hAnsi="Times New Roman" w:cs="Times New Roman"/>
          <w:kern w:val="0"/>
          <w:sz w:val="24"/>
          <w:szCs w:val="24"/>
          <w14:ligatures w14:val="none"/>
        </w:rPr>
        <w:t>worldwide</w:t>
      </w:r>
      <w:r w:rsidR="00BA54C4" w:rsidRPr="009F3254">
        <w:rPr>
          <w:rFonts w:ascii="Times New Roman" w:eastAsia="Times New Roman" w:hAnsi="Times New Roman" w:cs="Times New Roman"/>
          <w:kern w:val="0"/>
          <w:sz w:val="24"/>
          <w:szCs w:val="24"/>
          <w14:ligatures w14:val="none"/>
        </w:rPr>
        <w:t xml:space="preserve"> as shown on Fig</w:t>
      </w:r>
      <w:r w:rsidR="00450456">
        <w:rPr>
          <w:rFonts w:ascii="Times New Roman" w:eastAsia="Times New Roman" w:hAnsi="Times New Roman" w:cs="Times New Roman"/>
          <w:kern w:val="0"/>
          <w:sz w:val="24"/>
          <w:szCs w:val="24"/>
          <w14:ligatures w14:val="none"/>
        </w:rPr>
        <w:t xml:space="preserve">ure 1 </w:t>
      </w:r>
      <w:r w:rsidR="00BA54C4" w:rsidRPr="009F3254">
        <w:rPr>
          <w:rFonts w:ascii="Times New Roman" w:eastAsia="Times New Roman" w:hAnsi="Times New Roman" w:cs="Times New Roman"/>
          <w:kern w:val="0"/>
          <w:sz w:val="24"/>
          <w:szCs w:val="24"/>
          <w14:ligatures w14:val="none"/>
        </w:rPr>
        <w:t>with a predicted damage costs of up to 200billion dollars in 2021</w:t>
      </w:r>
      <w:sdt>
        <w:sdtPr>
          <w:rPr>
            <w:rFonts w:ascii="Times New Roman" w:eastAsia="Times New Roman" w:hAnsi="Times New Roman" w:cs="Times New Roman"/>
            <w:kern w:val="0"/>
            <w:sz w:val="24"/>
            <w:szCs w:val="24"/>
            <w14:ligatures w14:val="none"/>
          </w:rPr>
          <w:id w:val="-333445408"/>
          <w:citation/>
        </w:sdtPr>
        <w:sdtContent>
          <w:r w:rsidR="00450456">
            <w:rPr>
              <w:rFonts w:ascii="Times New Roman" w:eastAsia="Times New Roman" w:hAnsi="Times New Roman" w:cs="Times New Roman"/>
              <w:kern w:val="0"/>
              <w:sz w:val="24"/>
              <w:szCs w:val="24"/>
              <w14:ligatures w14:val="none"/>
            </w:rPr>
            <w:fldChar w:fldCharType="begin"/>
          </w:r>
          <w:r w:rsidR="00450456">
            <w:rPr>
              <w:rFonts w:ascii="Times New Roman" w:eastAsia="Times New Roman" w:hAnsi="Times New Roman" w:cs="Times New Roman"/>
              <w:kern w:val="0"/>
              <w:sz w:val="24"/>
              <w:szCs w:val="24"/>
              <w14:ligatures w14:val="none"/>
            </w:rPr>
            <w:instrText xml:space="preserve"> CITATION Fio23 \l 1033 </w:instrText>
          </w:r>
          <w:r w:rsidR="00450456">
            <w:rPr>
              <w:rFonts w:ascii="Times New Roman" w:eastAsia="Times New Roman" w:hAnsi="Times New Roman" w:cs="Times New Roman"/>
              <w:kern w:val="0"/>
              <w:sz w:val="24"/>
              <w:szCs w:val="24"/>
              <w14:ligatures w14:val="none"/>
            </w:rPr>
            <w:fldChar w:fldCharType="separate"/>
          </w:r>
          <w:r w:rsidR="00706462">
            <w:rPr>
              <w:rFonts w:ascii="Times New Roman" w:eastAsia="Times New Roman" w:hAnsi="Times New Roman" w:cs="Times New Roman"/>
              <w:noProof/>
              <w:kern w:val="0"/>
              <w:sz w:val="24"/>
              <w:szCs w:val="24"/>
              <w14:ligatures w14:val="none"/>
            </w:rPr>
            <w:t xml:space="preserve"> </w:t>
          </w:r>
          <w:r w:rsidR="00706462" w:rsidRPr="00706462">
            <w:rPr>
              <w:rFonts w:ascii="Times New Roman" w:eastAsia="Times New Roman" w:hAnsi="Times New Roman" w:cs="Times New Roman"/>
              <w:noProof/>
              <w:kern w:val="0"/>
              <w:sz w:val="24"/>
              <w:szCs w:val="24"/>
              <w14:ligatures w14:val="none"/>
            </w:rPr>
            <w:t>[5]</w:t>
          </w:r>
          <w:r w:rsidR="00450456">
            <w:rPr>
              <w:rFonts w:ascii="Times New Roman" w:eastAsia="Times New Roman" w:hAnsi="Times New Roman" w:cs="Times New Roman"/>
              <w:kern w:val="0"/>
              <w:sz w:val="24"/>
              <w:szCs w:val="24"/>
              <w14:ligatures w14:val="none"/>
            </w:rPr>
            <w:fldChar w:fldCharType="end"/>
          </w:r>
        </w:sdtContent>
      </w:sdt>
      <w:r w:rsidR="00BA54C4" w:rsidRPr="009F3254">
        <w:rPr>
          <w:rFonts w:ascii="Times New Roman" w:eastAsia="Times New Roman" w:hAnsi="Times New Roman" w:cs="Times New Roman"/>
          <w:kern w:val="0"/>
          <w:sz w:val="24"/>
          <w:szCs w:val="24"/>
          <w14:ligatures w14:val="none"/>
        </w:rPr>
        <w:t>.</w:t>
      </w:r>
    </w:p>
    <w:p w14:paraId="7392EF9E" w14:textId="022C4D85" w:rsidR="001C72B1" w:rsidRDefault="001C72B1" w:rsidP="009F3254">
      <w:pPr>
        <w:spacing w:after="0" w:line="360" w:lineRule="auto"/>
        <w:jc w:val="both"/>
        <w:rPr>
          <w:rFonts w:ascii="Times New Roman" w:eastAsia="Times New Roman" w:hAnsi="Times New Roman" w:cs="Times New Roman"/>
          <w:kern w:val="0"/>
          <w:sz w:val="24"/>
          <w:szCs w:val="24"/>
          <w14:ligatures w14:val="none"/>
        </w:rPr>
      </w:pPr>
      <w:r w:rsidRPr="001C72B1">
        <w:rPr>
          <w:rFonts w:ascii="Times New Roman" w:eastAsia="Times New Roman" w:hAnsi="Times New Roman" w:cs="Times New Roman"/>
          <w:kern w:val="0"/>
          <w:sz w:val="24"/>
          <w:szCs w:val="24"/>
          <w14:ligatures w14:val="none"/>
        </w:rPr>
        <w:t xml:space="preserve">Ransomware has rapidly increased in both scale and impact, largely due to the expansion of the internet and the widespread adoption of cloud platforms, which have made it easier for attackers to exploit vulnerabilities. This worrying trend highlights the urgent need to educate employees and organisations about ransomware risks to strengthen cybersecurity </w:t>
      </w:r>
      <w:proofErr w:type="spellStart"/>
      <w:r w:rsidRPr="001C72B1">
        <w:rPr>
          <w:rFonts w:ascii="Times New Roman" w:eastAsia="Times New Roman" w:hAnsi="Times New Roman" w:cs="Times New Roman"/>
          <w:kern w:val="0"/>
          <w:sz w:val="24"/>
          <w:szCs w:val="24"/>
          <w14:ligatures w14:val="none"/>
        </w:rPr>
        <w:t>defen</w:t>
      </w:r>
      <w:r>
        <w:rPr>
          <w:rFonts w:ascii="Times New Roman" w:eastAsia="Times New Roman" w:hAnsi="Times New Roman" w:cs="Times New Roman"/>
          <w:kern w:val="0"/>
          <w:sz w:val="24"/>
          <w:szCs w:val="24"/>
          <w14:ligatures w14:val="none"/>
        </w:rPr>
        <w:t>c</w:t>
      </w:r>
      <w:r w:rsidRPr="001C72B1">
        <w:rPr>
          <w:rFonts w:ascii="Times New Roman" w:eastAsia="Times New Roman" w:hAnsi="Times New Roman" w:cs="Times New Roman"/>
          <w:kern w:val="0"/>
          <w:sz w:val="24"/>
          <w:szCs w:val="24"/>
          <w14:ligatures w14:val="none"/>
        </w:rPr>
        <w:t>es</w:t>
      </w:r>
      <w:proofErr w:type="spellEnd"/>
      <w:sdt>
        <w:sdtPr>
          <w:rPr>
            <w:rFonts w:ascii="Times New Roman" w:eastAsia="Times New Roman" w:hAnsi="Times New Roman" w:cs="Times New Roman"/>
            <w:kern w:val="0"/>
            <w:sz w:val="24"/>
            <w:szCs w:val="24"/>
            <w14:ligatures w14:val="none"/>
          </w:rPr>
          <w:id w:val="-609045866"/>
          <w:citation/>
        </w:sdtPr>
        <w:sdtContent>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 CITATION Uro22 \l 1033 </w:instrText>
          </w:r>
          <w:r>
            <w:rPr>
              <w:rFonts w:ascii="Times New Roman" w:eastAsia="Times New Roman" w:hAnsi="Times New Roman" w:cs="Times New Roman"/>
              <w:kern w:val="0"/>
              <w:sz w:val="24"/>
              <w:szCs w:val="24"/>
              <w14:ligatures w14:val="none"/>
            </w:rPr>
            <w:fldChar w:fldCharType="separate"/>
          </w:r>
          <w:r w:rsidR="00706462">
            <w:rPr>
              <w:rFonts w:ascii="Times New Roman" w:eastAsia="Times New Roman" w:hAnsi="Times New Roman" w:cs="Times New Roman"/>
              <w:noProof/>
              <w:kern w:val="0"/>
              <w:sz w:val="24"/>
              <w:szCs w:val="24"/>
              <w14:ligatures w14:val="none"/>
            </w:rPr>
            <w:t xml:space="preserve"> </w:t>
          </w:r>
          <w:r w:rsidR="00706462" w:rsidRPr="00706462">
            <w:rPr>
              <w:rFonts w:ascii="Times New Roman" w:eastAsia="Times New Roman" w:hAnsi="Times New Roman" w:cs="Times New Roman"/>
              <w:noProof/>
              <w:kern w:val="0"/>
              <w:sz w:val="24"/>
              <w:szCs w:val="24"/>
              <w14:ligatures w14:val="none"/>
            </w:rPr>
            <w:t>[6]</w:t>
          </w:r>
          <w:r>
            <w:rPr>
              <w:rFonts w:ascii="Times New Roman" w:eastAsia="Times New Roman" w:hAnsi="Times New Roman" w:cs="Times New Roman"/>
              <w:kern w:val="0"/>
              <w:sz w:val="24"/>
              <w:szCs w:val="24"/>
              <w14:ligatures w14:val="none"/>
            </w:rPr>
            <w:fldChar w:fldCharType="end"/>
          </w:r>
        </w:sdtContent>
      </w:sdt>
      <w:r w:rsidRPr="001C72B1">
        <w:rPr>
          <w:rFonts w:ascii="Times New Roman" w:eastAsia="Times New Roman" w:hAnsi="Times New Roman" w:cs="Times New Roman"/>
          <w:kern w:val="0"/>
          <w:sz w:val="24"/>
          <w:szCs w:val="24"/>
          <w14:ligatures w14:val="none"/>
        </w:rPr>
        <w:t xml:space="preserve">. As businesses continue to face the growing threat of ransomware, it is essential to explore all necessary strategies for effective defence. One promising approach involves analysing the psychological and </w:t>
      </w:r>
      <w:r>
        <w:rPr>
          <w:rFonts w:ascii="Times New Roman" w:eastAsia="Times New Roman" w:hAnsi="Times New Roman" w:cs="Times New Roman"/>
          <w:kern w:val="0"/>
          <w:sz w:val="24"/>
          <w:szCs w:val="24"/>
          <w14:ligatures w14:val="none"/>
        </w:rPr>
        <w:t>behavioral</w:t>
      </w:r>
      <w:r w:rsidRPr="001C72B1">
        <w:rPr>
          <w:rFonts w:ascii="Times New Roman" w:eastAsia="Times New Roman" w:hAnsi="Times New Roman" w:cs="Times New Roman"/>
          <w:kern w:val="0"/>
          <w:sz w:val="24"/>
          <w:szCs w:val="24"/>
          <w14:ligatures w14:val="none"/>
        </w:rPr>
        <w:t xml:space="preserve"> characteristics of cybercriminals to develop a </w:t>
      </w:r>
      <w:proofErr w:type="spellStart"/>
      <w:r w:rsidRPr="001C72B1">
        <w:rPr>
          <w:rFonts w:ascii="Times New Roman" w:eastAsia="Times New Roman" w:hAnsi="Times New Roman" w:cs="Times New Roman"/>
          <w:kern w:val="0"/>
          <w:sz w:val="24"/>
          <w:szCs w:val="24"/>
          <w14:ligatures w14:val="none"/>
        </w:rPr>
        <w:t>behavioural</w:t>
      </w:r>
      <w:proofErr w:type="spellEnd"/>
      <w:r w:rsidRPr="001C72B1">
        <w:rPr>
          <w:rFonts w:ascii="Times New Roman" w:eastAsia="Times New Roman" w:hAnsi="Times New Roman" w:cs="Times New Roman"/>
          <w:kern w:val="0"/>
          <w:sz w:val="24"/>
          <w:szCs w:val="24"/>
          <w14:ligatures w14:val="none"/>
        </w:rPr>
        <w:t xml:space="preserve"> profiling framework, which could significantly enhance cybersecurity measures </w:t>
      </w:r>
      <w:sdt>
        <w:sdtPr>
          <w:rPr>
            <w:rFonts w:ascii="Times New Roman" w:eastAsia="Times New Roman" w:hAnsi="Times New Roman" w:cs="Times New Roman"/>
            <w:kern w:val="0"/>
            <w:sz w:val="24"/>
            <w:szCs w:val="24"/>
            <w14:ligatures w14:val="none"/>
          </w:rPr>
          <w:id w:val="1038633502"/>
          <w:citation/>
        </w:sdtPr>
        <w:sdtContent>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 CITATION Kan23 \l 1033 </w:instrText>
          </w:r>
          <w:r>
            <w:rPr>
              <w:rFonts w:ascii="Times New Roman" w:eastAsia="Times New Roman" w:hAnsi="Times New Roman" w:cs="Times New Roman"/>
              <w:kern w:val="0"/>
              <w:sz w:val="24"/>
              <w:szCs w:val="24"/>
              <w14:ligatures w14:val="none"/>
            </w:rPr>
            <w:fldChar w:fldCharType="separate"/>
          </w:r>
          <w:r w:rsidR="00706462" w:rsidRPr="00706462">
            <w:rPr>
              <w:rFonts w:ascii="Times New Roman" w:eastAsia="Times New Roman" w:hAnsi="Times New Roman" w:cs="Times New Roman"/>
              <w:noProof/>
              <w:kern w:val="0"/>
              <w:sz w:val="24"/>
              <w:szCs w:val="24"/>
              <w14:ligatures w14:val="none"/>
            </w:rPr>
            <w:t>[7]</w:t>
          </w:r>
          <w:r>
            <w:rPr>
              <w:rFonts w:ascii="Times New Roman" w:eastAsia="Times New Roman" w:hAnsi="Times New Roman" w:cs="Times New Roman"/>
              <w:kern w:val="0"/>
              <w:sz w:val="24"/>
              <w:szCs w:val="24"/>
              <w14:ligatures w14:val="none"/>
            </w:rPr>
            <w:fldChar w:fldCharType="end"/>
          </w:r>
        </w:sdtContent>
      </w:sdt>
      <w:r>
        <w:rPr>
          <w:rFonts w:ascii="Times New Roman" w:eastAsia="Times New Roman" w:hAnsi="Times New Roman" w:cs="Times New Roman"/>
          <w:kern w:val="0"/>
          <w:sz w:val="24"/>
          <w:szCs w:val="24"/>
          <w14:ligatures w14:val="none"/>
        </w:rPr>
        <w:t xml:space="preserve"> and by </w:t>
      </w:r>
      <w:r w:rsidRPr="001C72B1">
        <w:rPr>
          <w:rFonts w:ascii="Times New Roman" w:eastAsia="Times New Roman" w:hAnsi="Times New Roman" w:cs="Times New Roman"/>
          <w:kern w:val="0"/>
          <w:sz w:val="24"/>
          <w:szCs w:val="24"/>
          <w14:ligatures w14:val="none"/>
        </w:rPr>
        <w:t>implementing such a framework, experts and researchers can gain deeper insights into the tactics used and intentions of ransomware attackers, enabling the development of more targeted and effective preventative measures.</w:t>
      </w:r>
    </w:p>
    <w:p w14:paraId="339B2A8B" w14:textId="77777777" w:rsidR="00C9589D" w:rsidRDefault="00C9589D" w:rsidP="009F3254">
      <w:pPr>
        <w:spacing w:after="0" w:line="360" w:lineRule="auto"/>
        <w:jc w:val="both"/>
        <w:rPr>
          <w:rFonts w:ascii="Times New Roman" w:eastAsia="Times New Roman" w:hAnsi="Times New Roman" w:cs="Times New Roman"/>
          <w:kern w:val="0"/>
          <w:sz w:val="24"/>
          <w:szCs w:val="24"/>
          <w14:ligatures w14:val="none"/>
        </w:rPr>
      </w:pPr>
    </w:p>
    <w:p w14:paraId="4CDB09FF" w14:textId="5129B84D" w:rsidR="009F3254" w:rsidRDefault="00C9589D" w:rsidP="00396128">
      <w:pPr>
        <w:spacing w:after="0" w:line="360" w:lineRule="auto"/>
        <w:jc w:val="both"/>
        <w:rPr>
          <w:rFonts w:ascii="Times New Roman" w:eastAsia="Times New Roman" w:hAnsi="Times New Roman" w:cs="Times New Roman"/>
          <w:kern w:val="0"/>
          <w:sz w:val="24"/>
          <w:szCs w:val="24"/>
          <w14:ligatures w14:val="none"/>
        </w:rPr>
      </w:pPr>
      <w:r w:rsidRPr="00C9589D">
        <w:rPr>
          <w:rFonts w:ascii="Times New Roman" w:eastAsia="Times New Roman" w:hAnsi="Times New Roman" w:cs="Times New Roman"/>
          <w:kern w:val="0"/>
          <w:sz w:val="24"/>
          <w:szCs w:val="24"/>
          <w14:ligatures w14:val="none"/>
        </w:rPr>
        <w:lastRenderedPageBreak/>
        <w:t xml:space="preserve">This research aims to address existing knowledge gaps and explore strategic approaches to understanding ransomware including both its attack methodologies and variants, with a specific focus on behavioral profiling as a proactive cybersecurity mechanism. By </w:t>
      </w:r>
      <w:proofErr w:type="spellStart"/>
      <w:r w:rsidRPr="00C9589D">
        <w:rPr>
          <w:rFonts w:ascii="Times New Roman" w:eastAsia="Times New Roman" w:hAnsi="Times New Roman" w:cs="Times New Roman"/>
          <w:kern w:val="0"/>
          <w:sz w:val="24"/>
          <w:szCs w:val="24"/>
          <w14:ligatures w14:val="none"/>
        </w:rPr>
        <w:t>emphasising</w:t>
      </w:r>
      <w:proofErr w:type="spellEnd"/>
      <w:r w:rsidRPr="00C9589D">
        <w:rPr>
          <w:rFonts w:ascii="Times New Roman" w:eastAsia="Times New Roman" w:hAnsi="Times New Roman" w:cs="Times New Roman"/>
          <w:kern w:val="0"/>
          <w:sz w:val="24"/>
          <w:szCs w:val="24"/>
          <w14:ligatures w14:val="none"/>
        </w:rPr>
        <w:t xml:space="preserve"> the significance of enhancing awareness and implementing robust security measures, the study seeks to contribute to the mitigation of risks associated with ransomware attacks. Through this lens, the research underscores the critical role of proactive strategies in strengthening cybersecurity frameworks and reducing the impact of ransomware on individuals, organisations, and broader digital ecosystems</w:t>
      </w:r>
    </w:p>
    <w:p w14:paraId="61D1BB08" w14:textId="77777777" w:rsidR="00396128" w:rsidRPr="00396128" w:rsidRDefault="00396128" w:rsidP="00396128">
      <w:pPr>
        <w:spacing w:after="0" w:line="360" w:lineRule="auto"/>
        <w:jc w:val="both"/>
        <w:rPr>
          <w:rFonts w:ascii="Times New Roman" w:eastAsia="Times New Roman" w:hAnsi="Times New Roman" w:cs="Times New Roman"/>
          <w:kern w:val="0"/>
          <w:sz w:val="24"/>
          <w:szCs w:val="24"/>
          <w14:ligatures w14:val="none"/>
        </w:rPr>
      </w:pPr>
    </w:p>
    <w:p w14:paraId="4C148D58" w14:textId="0A1B4931" w:rsidR="00137ABB" w:rsidRPr="009F3254" w:rsidRDefault="009F3254" w:rsidP="009F3254">
      <w:pPr>
        <w:pStyle w:val="Heading2"/>
        <w:spacing w:line="360" w:lineRule="auto"/>
        <w:jc w:val="both"/>
        <w:rPr>
          <w:rFonts w:ascii="Times New Roman" w:hAnsi="Times New Roman" w:cs="Times New Roman"/>
          <w:color w:val="000000" w:themeColor="text1"/>
          <w:sz w:val="24"/>
          <w:szCs w:val="24"/>
          <w:u w:val="single"/>
        </w:rPr>
      </w:pPr>
      <w:bookmarkStart w:id="2" w:name="_Toc192974533"/>
      <w:r w:rsidRPr="009F3254">
        <w:rPr>
          <w:rFonts w:ascii="Times New Roman" w:hAnsi="Times New Roman" w:cs="Times New Roman"/>
          <w:color w:val="000000" w:themeColor="text1"/>
          <w:sz w:val="24"/>
          <w:szCs w:val="24"/>
          <w:u w:val="single"/>
        </w:rPr>
        <w:t>Background of the Study</w:t>
      </w:r>
      <w:bookmarkEnd w:id="2"/>
    </w:p>
    <w:p w14:paraId="0E2EB9FF" w14:textId="40D47A1B" w:rsidR="00DB40CF" w:rsidRDefault="00DB40CF" w:rsidP="009F3254">
      <w:pPr>
        <w:spacing w:line="360" w:lineRule="auto"/>
        <w:jc w:val="both"/>
        <w:rPr>
          <w:rFonts w:ascii="Times New Roman" w:eastAsia="Times New Roman" w:hAnsi="Times New Roman" w:cs="Times New Roman"/>
          <w:color w:val="1C1D1E"/>
          <w:sz w:val="24"/>
          <w:szCs w:val="24"/>
        </w:rPr>
      </w:pPr>
      <w:r w:rsidRPr="00DB40CF">
        <w:rPr>
          <w:rFonts w:ascii="Times New Roman" w:eastAsia="Times New Roman" w:hAnsi="Times New Roman" w:cs="Times New Roman"/>
          <w:color w:val="1C1D1E"/>
          <w:sz w:val="24"/>
          <w:szCs w:val="24"/>
        </w:rPr>
        <w:t xml:space="preserve">Ransomware has emerged as a significant and escalating global threat, exploiting vulnerabilities in digital systems to cause widespread disruption and financial losses. The Covid-19 pandemic exacerbated this issue, with ransomware attacks doubling during this period, as cybercriminals </w:t>
      </w:r>
      <w:proofErr w:type="spellStart"/>
      <w:r w:rsidRPr="00DB40CF">
        <w:rPr>
          <w:rFonts w:ascii="Times New Roman" w:eastAsia="Times New Roman" w:hAnsi="Times New Roman" w:cs="Times New Roman"/>
          <w:color w:val="1C1D1E"/>
          <w:sz w:val="24"/>
          <w:szCs w:val="24"/>
        </w:rPr>
        <w:t>capitalised</w:t>
      </w:r>
      <w:proofErr w:type="spellEnd"/>
      <w:r w:rsidRPr="00DB40CF">
        <w:rPr>
          <w:rFonts w:ascii="Times New Roman" w:eastAsia="Times New Roman" w:hAnsi="Times New Roman" w:cs="Times New Roman"/>
          <w:color w:val="1C1D1E"/>
          <w:sz w:val="24"/>
          <w:szCs w:val="24"/>
        </w:rPr>
        <w:t xml:space="preserve"> on the rapid shift to remote work and increased reliance on digital infrastructure [9]. In 2021, a new vulnerability was recorded every 24 minutes, highlighting the growing attack surface for ransomware operators</w:t>
      </w:r>
      <w:sdt>
        <w:sdtPr>
          <w:rPr>
            <w:rFonts w:ascii="Times New Roman" w:eastAsia="Times New Roman" w:hAnsi="Times New Roman" w:cs="Times New Roman"/>
            <w:color w:val="1C1D1E"/>
            <w:sz w:val="24"/>
            <w:szCs w:val="24"/>
          </w:rPr>
          <w:id w:val="-1674641803"/>
          <w:citation/>
        </w:sdtPr>
        <w:sdtContent>
          <w:r>
            <w:rPr>
              <w:rFonts w:ascii="Times New Roman" w:eastAsia="Times New Roman" w:hAnsi="Times New Roman" w:cs="Times New Roman"/>
              <w:color w:val="1C1D1E"/>
              <w:sz w:val="24"/>
              <w:szCs w:val="24"/>
            </w:rPr>
            <w:fldChar w:fldCharType="begin"/>
          </w:r>
          <w:r>
            <w:rPr>
              <w:rFonts w:ascii="Times New Roman" w:eastAsia="Times New Roman" w:hAnsi="Times New Roman" w:cs="Times New Roman"/>
              <w:color w:val="1C1D1E"/>
              <w:sz w:val="24"/>
              <w:szCs w:val="24"/>
            </w:rPr>
            <w:instrText xml:space="preserve"> CITATION Far21 \l 1033 </w:instrText>
          </w:r>
          <w:r>
            <w:rPr>
              <w:rFonts w:ascii="Times New Roman" w:eastAsia="Times New Roman" w:hAnsi="Times New Roman" w:cs="Times New Roman"/>
              <w:color w:val="1C1D1E"/>
              <w:sz w:val="24"/>
              <w:szCs w:val="24"/>
            </w:rPr>
            <w:fldChar w:fldCharType="separate"/>
          </w:r>
          <w:r w:rsidR="00706462">
            <w:rPr>
              <w:rFonts w:ascii="Times New Roman" w:eastAsia="Times New Roman" w:hAnsi="Times New Roman" w:cs="Times New Roman"/>
              <w:noProof/>
              <w:color w:val="1C1D1E"/>
              <w:sz w:val="24"/>
              <w:szCs w:val="24"/>
            </w:rPr>
            <w:t xml:space="preserve"> </w:t>
          </w:r>
          <w:r w:rsidR="00706462" w:rsidRPr="00706462">
            <w:rPr>
              <w:rFonts w:ascii="Times New Roman" w:eastAsia="Times New Roman" w:hAnsi="Times New Roman" w:cs="Times New Roman"/>
              <w:noProof/>
              <w:color w:val="1C1D1E"/>
              <w:sz w:val="24"/>
              <w:szCs w:val="24"/>
            </w:rPr>
            <w:t>[8]</w:t>
          </w:r>
          <w:r>
            <w:rPr>
              <w:rFonts w:ascii="Times New Roman" w:eastAsia="Times New Roman" w:hAnsi="Times New Roman" w:cs="Times New Roman"/>
              <w:color w:val="1C1D1E"/>
              <w:sz w:val="24"/>
              <w:szCs w:val="24"/>
            </w:rPr>
            <w:fldChar w:fldCharType="end"/>
          </w:r>
        </w:sdtContent>
      </w:sdt>
      <w:r w:rsidRPr="00DB40CF">
        <w:rPr>
          <w:rFonts w:ascii="Times New Roman" w:eastAsia="Times New Roman" w:hAnsi="Times New Roman" w:cs="Times New Roman"/>
          <w:color w:val="1C1D1E"/>
          <w:sz w:val="24"/>
          <w:szCs w:val="24"/>
        </w:rPr>
        <w:t xml:space="preserve">. Incident response engagements related to ransomware surged by 240% over the past two years, with web applications and application-specific attacks accounting for 72% of all incidents </w:t>
      </w:r>
      <w:sdt>
        <w:sdtPr>
          <w:rPr>
            <w:rFonts w:ascii="Times New Roman" w:eastAsia="Times New Roman" w:hAnsi="Times New Roman" w:cs="Times New Roman"/>
            <w:color w:val="1C1D1E"/>
            <w:sz w:val="24"/>
            <w:szCs w:val="24"/>
          </w:rPr>
          <w:id w:val="-1255819957"/>
          <w:citation/>
        </w:sdtPr>
        <w:sdtContent>
          <w:r>
            <w:rPr>
              <w:rFonts w:ascii="Times New Roman" w:eastAsia="Times New Roman" w:hAnsi="Times New Roman" w:cs="Times New Roman"/>
              <w:color w:val="1C1D1E"/>
              <w:sz w:val="24"/>
              <w:szCs w:val="24"/>
            </w:rPr>
            <w:fldChar w:fldCharType="begin"/>
          </w:r>
          <w:r>
            <w:rPr>
              <w:rFonts w:ascii="Times New Roman" w:eastAsia="Times New Roman" w:hAnsi="Times New Roman" w:cs="Times New Roman"/>
              <w:color w:val="1C1D1E"/>
              <w:sz w:val="24"/>
              <w:szCs w:val="24"/>
            </w:rPr>
            <w:instrText xml:space="preserve"> CITATION Far21 \l 1033 </w:instrText>
          </w:r>
          <w:r>
            <w:rPr>
              <w:rFonts w:ascii="Times New Roman" w:eastAsia="Times New Roman" w:hAnsi="Times New Roman" w:cs="Times New Roman"/>
              <w:color w:val="1C1D1E"/>
              <w:sz w:val="24"/>
              <w:szCs w:val="24"/>
            </w:rPr>
            <w:fldChar w:fldCharType="separate"/>
          </w:r>
          <w:r w:rsidR="00706462" w:rsidRPr="00706462">
            <w:rPr>
              <w:rFonts w:ascii="Times New Roman" w:eastAsia="Times New Roman" w:hAnsi="Times New Roman" w:cs="Times New Roman"/>
              <w:noProof/>
              <w:color w:val="1C1D1E"/>
              <w:sz w:val="24"/>
              <w:szCs w:val="24"/>
            </w:rPr>
            <w:t>[8]</w:t>
          </w:r>
          <w:r>
            <w:rPr>
              <w:rFonts w:ascii="Times New Roman" w:eastAsia="Times New Roman" w:hAnsi="Times New Roman" w:cs="Times New Roman"/>
              <w:color w:val="1C1D1E"/>
              <w:sz w:val="24"/>
              <w:szCs w:val="24"/>
            </w:rPr>
            <w:fldChar w:fldCharType="end"/>
          </w:r>
        </w:sdtContent>
      </w:sdt>
      <w:r w:rsidRPr="00DB40CF">
        <w:rPr>
          <w:rFonts w:ascii="Times New Roman" w:eastAsia="Times New Roman" w:hAnsi="Times New Roman" w:cs="Times New Roman"/>
          <w:color w:val="1C1D1E"/>
          <w:sz w:val="24"/>
          <w:szCs w:val="24"/>
        </w:rPr>
        <w:t>. These attacks are not confined to developed nations; even countries like Zimbabwe have faced significant impacts, as evidenced by the 2017 WannaCry ransomware attack, which affected systems in 104 countries, including Zimbabwe, Russia, the UK, Ukraine, and China</w:t>
      </w:r>
      <w:sdt>
        <w:sdtPr>
          <w:rPr>
            <w:rFonts w:ascii="Times New Roman" w:eastAsia="Times New Roman" w:hAnsi="Times New Roman" w:cs="Times New Roman"/>
            <w:color w:val="1C1D1E"/>
            <w:sz w:val="24"/>
            <w:szCs w:val="24"/>
          </w:rPr>
          <w:id w:val="644932821"/>
          <w:citation/>
        </w:sdtPr>
        <w:sdtContent>
          <w:r>
            <w:rPr>
              <w:rFonts w:ascii="Times New Roman" w:eastAsia="Times New Roman" w:hAnsi="Times New Roman" w:cs="Times New Roman"/>
              <w:color w:val="1C1D1E"/>
              <w:sz w:val="24"/>
              <w:szCs w:val="24"/>
            </w:rPr>
            <w:fldChar w:fldCharType="begin"/>
          </w:r>
          <w:r>
            <w:rPr>
              <w:rFonts w:ascii="Times New Roman" w:eastAsia="Times New Roman" w:hAnsi="Times New Roman" w:cs="Times New Roman"/>
              <w:color w:val="1C1D1E"/>
              <w:sz w:val="24"/>
              <w:szCs w:val="24"/>
            </w:rPr>
            <w:instrText xml:space="preserve"> CITATION LSM \l 1033 </w:instrText>
          </w:r>
          <w:r>
            <w:rPr>
              <w:rFonts w:ascii="Times New Roman" w:eastAsia="Times New Roman" w:hAnsi="Times New Roman" w:cs="Times New Roman"/>
              <w:color w:val="1C1D1E"/>
              <w:sz w:val="24"/>
              <w:szCs w:val="24"/>
            </w:rPr>
            <w:fldChar w:fldCharType="separate"/>
          </w:r>
          <w:r w:rsidR="00706462">
            <w:rPr>
              <w:rFonts w:ascii="Times New Roman" w:eastAsia="Times New Roman" w:hAnsi="Times New Roman" w:cs="Times New Roman"/>
              <w:noProof/>
              <w:color w:val="1C1D1E"/>
              <w:sz w:val="24"/>
              <w:szCs w:val="24"/>
            </w:rPr>
            <w:t xml:space="preserve"> </w:t>
          </w:r>
          <w:r w:rsidR="00706462" w:rsidRPr="00706462">
            <w:rPr>
              <w:rFonts w:ascii="Times New Roman" w:eastAsia="Times New Roman" w:hAnsi="Times New Roman" w:cs="Times New Roman"/>
              <w:noProof/>
              <w:color w:val="1C1D1E"/>
              <w:sz w:val="24"/>
              <w:szCs w:val="24"/>
            </w:rPr>
            <w:t>[9]</w:t>
          </w:r>
          <w:r>
            <w:rPr>
              <w:rFonts w:ascii="Times New Roman" w:eastAsia="Times New Roman" w:hAnsi="Times New Roman" w:cs="Times New Roman"/>
              <w:color w:val="1C1D1E"/>
              <w:sz w:val="24"/>
              <w:szCs w:val="24"/>
            </w:rPr>
            <w:fldChar w:fldCharType="end"/>
          </w:r>
        </w:sdtContent>
      </w:sdt>
      <w:r w:rsidRPr="00DB40CF">
        <w:rPr>
          <w:rFonts w:ascii="Times New Roman" w:eastAsia="Times New Roman" w:hAnsi="Times New Roman" w:cs="Times New Roman"/>
          <w:color w:val="1C1D1E"/>
          <w:sz w:val="24"/>
          <w:szCs w:val="24"/>
        </w:rPr>
        <w:t>. The attack exploited a known Microsoft vulnerability leaked by the Shadow Brokers group, demanding $300 in Bitcoin for file restoration and doubling the ransom after three days</w:t>
      </w:r>
      <w:r>
        <w:rPr>
          <w:rFonts w:ascii="Times New Roman" w:eastAsia="Times New Roman" w:hAnsi="Times New Roman" w:cs="Times New Roman"/>
          <w:color w:val="1C1D1E"/>
          <w:sz w:val="24"/>
          <w:szCs w:val="24"/>
        </w:rPr>
        <w:t xml:space="preserve"> </w:t>
      </w:r>
      <w:sdt>
        <w:sdtPr>
          <w:rPr>
            <w:rFonts w:ascii="Times New Roman" w:eastAsia="Times New Roman" w:hAnsi="Times New Roman" w:cs="Times New Roman"/>
            <w:color w:val="1C1D1E"/>
            <w:sz w:val="24"/>
            <w:szCs w:val="24"/>
          </w:rPr>
          <w:id w:val="-1343857569"/>
          <w:citation/>
        </w:sdtPr>
        <w:sdtContent>
          <w:r>
            <w:rPr>
              <w:rFonts w:ascii="Times New Roman" w:eastAsia="Times New Roman" w:hAnsi="Times New Roman" w:cs="Times New Roman"/>
              <w:color w:val="1C1D1E"/>
              <w:sz w:val="24"/>
              <w:szCs w:val="24"/>
            </w:rPr>
            <w:fldChar w:fldCharType="begin"/>
          </w:r>
          <w:r>
            <w:rPr>
              <w:rFonts w:ascii="Times New Roman" w:eastAsia="Times New Roman" w:hAnsi="Times New Roman" w:cs="Times New Roman"/>
              <w:color w:val="1C1D1E"/>
              <w:sz w:val="24"/>
              <w:szCs w:val="24"/>
            </w:rPr>
            <w:instrText xml:space="preserve"> CITATION LSM \l 1033 </w:instrText>
          </w:r>
          <w:r>
            <w:rPr>
              <w:rFonts w:ascii="Times New Roman" w:eastAsia="Times New Roman" w:hAnsi="Times New Roman" w:cs="Times New Roman"/>
              <w:color w:val="1C1D1E"/>
              <w:sz w:val="24"/>
              <w:szCs w:val="24"/>
            </w:rPr>
            <w:fldChar w:fldCharType="separate"/>
          </w:r>
          <w:r w:rsidR="00706462" w:rsidRPr="00706462">
            <w:rPr>
              <w:rFonts w:ascii="Times New Roman" w:eastAsia="Times New Roman" w:hAnsi="Times New Roman" w:cs="Times New Roman"/>
              <w:noProof/>
              <w:color w:val="1C1D1E"/>
              <w:sz w:val="24"/>
              <w:szCs w:val="24"/>
            </w:rPr>
            <w:t>[9]</w:t>
          </w:r>
          <w:r>
            <w:rPr>
              <w:rFonts w:ascii="Times New Roman" w:eastAsia="Times New Roman" w:hAnsi="Times New Roman" w:cs="Times New Roman"/>
              <w:color w:val="1C1D1E"/>
              <w:sz w:val="24"/>
              <w:szCs w:val="24"/>
            </w:rPr>
            <w:fldChar w:fldCharType="end"/>
          </w:r>
        </w:sdtContent>
      </w:sdt>
      <w:r w:rsidRPr="00DB40CF">
        <w:rPr>
          <w:rFonts w:ascii="Times New Roman" w:eastAsia="Times New Roman" w:hAnsi="Times New Roman" w:cs="Times New Roman"/>
          <w:color w:val="1C1D1E"/>
          <w:sz w:val="24"/>
          <w:szCs w:val="24"/>
        </w:rPr>
        <w:t>. The consequences were catastrophic, underscoring the urgent need for robust cybersecurity measures and proactive strategies to mitigate the risks posed by ransomware.</w:t>
      </w:r>
    </w:p>
    <w:p w14:paraId="62BBCE94" w14:textId="76C8781A" w:rsidR="00137ABB" w:rsidRDefault="00396128" w:rsidP="009F3254">
      <w:pPr>
        <w:spacing w:line="360" w:lineRule="auto"/>
        <w:jc w:val="both"/>
        <w:rPr>
          <w:rFonts w:ascii="Times New Roman" w:hAnsi="Times New Roman" w:cs="Times New Roman"/>
          <w:sz w:val="24"/>
          <w:szCs w:val="24"/>
        </w:rPr>
      </w:pPr>
      <w:r w:rsidRPr="00396128">
        <w:rPr>
          <w:rFonts w:ascii="Times New Roman" w:hAnsi="Times New Roman" w:cs="Times New Roman"/>
          <w:sz w:val="24"/>
          <w:szCs w:val="24"/>
        </w:rPr>
        <w:t xml:space="preserve">Despite the increasing frequency and impact of ransomware attacks, many individuals and organisations remain inadequately prepared to defend against them. While awareness of ransomware and its devastating impact has grown, particularly in region counties like Zimbabwe, significant barriers for effective prevention and response persist. In the developing countries, challenges such as the high cost of mobile data and limited access to cybersecurity resources often hinder users from implementing basic protective measures, such as enabling regular software updates. For businesses, the lack of </w:t>
      </w:r>
      <w:proofErr w:type="spellStart"/>
      <w:r w:rsidRPr="00396128">
        <w:rPr>
          <w:rFonts w:ascii="Times New Roman" w:hAnsi="Times New Roman" w:cs="Times New Roman"/>
          <w:sz w:val="24"/>
          <w:szCs w:val="24"/>
        </w:rPr>
        <w:t>prioritisation</w:t>
      </w:r>
      <w:proofErr w:type="spellEnd"/>
      <w:r w:rsidRPr="00396128">
        <w:rPr>
          <w:rFonts w:ascii="Times New Roman" w:hAnsi="Times New Roman" w:cs="Times New Roman"/>
          <w:sz w:val="24"/>
          <w:szCs w:val="24"/>
        </w:rPr>
        <w:t xml:space="preserve"> of cybersecurity, together with limited knowledge </w:t>
      </w:r>
      <w:r w:rsidRPr="00396128">
        <w:rPr>
          <w:rFonts w:ascii="Times New Roman" w:hAnsi="Times New Roman" w:cs="Times New Roman"/>
          <w:sz w:val="24"/>
          <w:szCs w:val="24"/>
        </w:rPr>
        <w:lastRenderedPageBreak/>
        <w:t>of available tools, worsen the problem. Many organisations remain unaware of straightforward prevention techniques, such as sandboxes, which can mitigate the risk of catastrophic losses</w:t>
      </w:r>
      <w:sdt>
        <w:sdtPr>
          <w:rPr>
            <w:rFonts w:ascii="Times New Roman" w:hAnsi="Times New Roman" w:cs="Times New Roman"/>
            <w:sz w:val="24"/>
            <w:szCs w:val="24"/>
          </w:rPr>
          <w:id w:val="13679528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LSM \l 1033 </w:instrText>
          </w:r>
          <w:r>
            <w:rPr>
              <w:rFonts w:ascii="Times New Roman" w:hAnsi="Times New Roman" w:cs="Times New Roman"/>
              <w:sz w:val="24"/>
              <w:szCs w:val="24"/>
            </w:rPr>
            <w:fldChar w:fldCharType="separate"/>
          </w:r>
          <w:r w:rsidR="00706462">
            <w:rPr>
              <w:rFonts w:ascii="Times New Roman" w:hAnsi="Times New Roman" w:cs="Times New Roman"/>
              <w:noProof/>
              <w:sz w:val="24"/>
              <w:szCs w:val="24"/>
            </w:rPr>
            <w:t xml:space="preserve"> </w:t>
          </w:r>
          <w:r w:rsidR="00706462" w:rsidRPr="00706462">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sidRPr="00396128">
        <w:rPr>
          <w:rFonts w:ascii="Times New Roman" w:hAnsi="Times New Roman" w:cs="Times New Roman"/>
          <w:sz w:val="24"/>
          <w:szCs w:val="24"/>
        </w:rPr>
        <w:t>. These gaps in preparedness highlight the urgent need for improved education, resource allocation, and proactive cybersecurity strategies to address the growing ransomware threat</w:t>
      </w:r>
      <w:r>
        <w:rPr>
          <w:rFonts w:ascii="Times New Roman" w:hAnsi="Times New Roman" w:cs="Times New Roman"/>
          <w:sz w:val="24"/>
          <w:szCs w:val="24"/>
        </w:rPr>
        <w:t>.</w:t>
      </w:r>
    </w:p>
    <w:p w14:paraId="19BF80F8" w14:textId="0FCD4160" w:rsidR="00396128" w:rsidRDefault="000E4605" w:rsidP="009F3254">
      <w:pPr>
        <w:spacing w:line="360" w:lineRule="auto"/>
        <w:jc w:val="both"/>
        <w:rPr>
          <w:rFonts w:ascii="Times New Roman" w:hAnsi="Times New Roman" w:cs="Times New Roman"/>
          <w:sz w:val="24"/>
          <w:szCs w:val="24"/>
        </w:rPr>
      </w:pPr>
      <w:r w:rsidRPr="009F3254">
        <w:rPr>
          <w:rFonts w:ascii="Times New Roman" w:eastAsia="Times New Roman" w:hAnsi="Times New Roman" w:cs="Times New Roman"/>
          <w:noProof/>
          <w:kern w:val="0"/>
          <w:sz w:val="24"/>
          <w:szCs w:val="24"/>
        </w:rPr>
        <w:drawing>
          <wp:inline distT="0" distB="0" distL="0" distR="0" wp14:anchorId="5051B9B8" wp14:editId="4DD8738A">
            <wp:extent cx="5943600" cy="2657475"/>
            <wp:effectExtent l="0" t="0" r="0" b="9525"/>
            <wp:docPr id="1956412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12582" name="Picture 1956412582"/>
                    <pic:cNvPicPr/>
                  </pic:nvPicPr>
                  <pic:blipFill>
                    <a:blip r:embed="rId7">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11B9E9C3" w14:textId="3B72B942" w:rsidR="000E4605" w:rsidRPr="00706462" w:rsidRDefault="000E4605" w:rsidP="00706462">
      <w:pPr>
        <w:spacing w:line="360" w:lineRule="auto"/>
        <w:jc w:val="center"/>
        <w:rPr>
          <w:rFonts w:ascii="Times New Roman" w:hAnsi="Times New Roman" w:cs="Times New Roman"/>
          <w:i/>
          <w:iCs/>
          <w:sz w:val="24"/>
          <w:szCs w:val="24"/>
        </w:rPr>
      </w:pPr>
      <w:bookmarkStart w:id="3" w:name="_Toc192974398"/>
      <w:bookmarkStart w:id="4" w:name="_Toc192974428"/>
      <w:r w:rsidRPr="00706462">
        <w:rPr>
          <w:rFonts w:ascii="Times New Roman" w:hAnsi="Times New Roman" w:cs="Times New Roman"/>
          <w:i/>
          <w:iCs/>
          <w:sz w:val="24"/>
          <w:szCs w:val="24"/>
        </w:rPr>
        <w:t xml:space="preserve">Figure </w:t>
      </w:r>
      <w:r w:rsidRPr="00706462">
        <w:rPr>
          <w:rFonts w:ascii="Times New Roman" w:hAnsi="Times New Roman" w:cs="Times New Roman"/>
          <w:i/>
          <w:iCs/>
          <w:sz w:val="24"/>
          <w:szCs w:val="24"/>
        </w:rPr>
        <w:fldChar w:fldCharType="begin"/>
      </w:r>
      <w:r w:rsidRPr="00706462">
        <w:rPr>
          <w:rFonts w:ascii="Times New Roman" w:hAnsi="Times New Roman" w:cs="Times New Roman"/>
          <w:i/>
          <w:iCs/>
          <w:sz w:val="24"/>
          <w:szCs w:val="24"/>
        </w:rPr>
        <w:instrText xml:space="preserve"> SEQ Figure \* ARABIC </w:instrText>
      </w:r>
      <w:r w:rsidRPr="00706462">
        <w:rPr>
          <w:rFonts w:ascii="Times New Roman" w:hAnsi="Times New Roman" w:cs="Times New Roman"/>
          <w:i/>
          <w:iCs/>
          <w:sz w:val="24"/>
          <w:szCs w:val="24"/>
        </w:rPr>
        <w:fldChar w:fldCharType="separate"/>
      </w:r>
      <w:r w:rsidRPr="00706462">
        <w:rPr>
          <w:rFonts w:ascii="Times New Roman" w:hAnsi="Times New Roman" w:cs="Times New Roman"/>
          <w:i/>
          <w:iCs/>
          <w:noProof/>
          <w:sz w:val="24"/>
          <w:szCs w:val="24"/>
        </w:rPr>
        <w:t>1</w:t>
      </w:r>
      <w:r w:rsidRPr="00706462">
        <w:rPr>
          <w:rFonts w:ascii="Times New Roman" w:hAnsi="Times New Roman" w:cs="Times New Roman"/>
          <w:i/>
          <w:iCs/>
          <w:sz w:val="24"/>
          <w:szCs w:val="24"/>
        </w:rPr>
        <w:fldChar w:fldCharType="end"/>
      </w:r>
      <w:r w:rsidRPr="00706462">
        <w:rPr>
          <w:rFonts w:ascii="Times New Roman" w:hAnsi="Times New Roman" w:cs="Times New Roman"/>
          <w:i/>
          <w:iCs/>
          <w:sz w:val="24"/>
          <w:szCs w:val="24"/>
        </w:rPr>
        <w:t>: Predicted damage cost of Ransomware attack</w:t>
      </w:r>
      <w:sdt>
        <w:sdtPr>
          <w:rPr>
            <w:rFonts w:ascii="Times New Roman" w:hAnsi="Times New Roman" w:cs="Times New Roman"/>
            <w:i/>
            <w:iCs/>
            <w:sz w:val="24"/>
            <w:szCs w:val="24"/>
          </w:rPr>
          <w:id w:val="-1654442517"/>
          <w:citation/>
        </w:sdtPr>
        <w:sdtContent>
          <w:r w:rsidR="00706462">
            <w:rPr>
              <w:rFonts w:ascii="Times New Roman" w:hAnsi="Times New Roman" w:cs="Times New Roman"/>
              <w:i/>
              <w:iCs/>
              <w:sz w:val="24"/>
              <w:szCs w:val="24"/>
            </w:rPr>
            <w:fldChar w:fldCharType="begin"/>
          </w:r>
          <w:r w:rsidR="00706462">
            <w:rPr>
              <w:rFonts w:ascii="Times New Roman" w:hAnsi="Times New Roman" w:cs="Times New Roman"/>
              <w:i/>
              <w:iCs/>
              <w:sz w:val="24"/>
              <w:szCs w:val="24"/>
            </w:rPr>
            <w:instrText xml:space="preserve"> CITATION Jab \l 1033 </w:instrText>
          </w:r>
          <w:r w:rsidR="00706462">
            <w:rPr>
              <w:rFonts w:ascii="Times New Roman" w:hAnsi="Times New Roman" w:cs="Times New Roman"/>
              <w:i/>
              <w:iCs/>
              <w:sz w:val="24"/>
              <w:szCs w:val="24"/>
            </w:rPr>
            <w:fldChar w:fldCharType="separate"/>
          </w:r>
          <w:r w:rsidR="00706462">
            <w:rPr>
              <w:rFonts w:ascii="Times New Roman" w:hAnsi="Times New Roman" w:cs="Times New Roman"/>
              <w:i/>
              <w:iCs/>
              <w:noProof/>
              <w:sz w:val="24"/>
              <w:szCs w:val="24"/>
            </w:rPr>
            <w:t xml:space="preserve"> </w:t>
          </w:r>
          <w:r w:rsidR="00706462" w:rsidRPr="00706462">
            <w:rPr>
              <w:rFonts w:ascii="Times New Roman" w:hAnsi="Times New Roman" w:cs="Times New Roman"/>
              <w:noProof/>
              <w:sz w:val="24"/>
              <w:szCs w:val="24"/>
            </w:rPr>
            <w:t>[1]</w:t>
          </w:r>
          <w:r w:rsidR="00706462">
            <w:rPr>
              <w:rFonts w:ascii="Times New Roman" w:hAnsi="Times New Roman" w:cs="Times New Roman"/>
              <w:i/>
              <w:iCs/>
              <w:sz w:val="24"/>
              <w:szCs w:val="24"/>
            </w:rPr>
            <w:fldChar w:fldCharType="end"/>
          </w:r>
        </w:sdtContent>
      </w:sdt>
      <w:sdt>
        <w:sdtPr>
          <w:rPr>
            <w:rFonts w:ascii="Times New Roman" w:hAnsi="Times New Roman" w:cs="Times New Roman"/>
            <w:i/>
            <w:iCs/>
            <w:sz w:val="24"/>
            <w:szCs w:val="24"/>
          </w:rPr>
          <w:id w:val="1933700301"/>
          <w:citation/>
        </w:sdtPr>
        <w:sdtContent>
          <w:r w:rsidR="00706462">
            <w:rPr>
              <w:rFonts w:ascii="Times New Roman" w:hAnsi="Times New Roman" w:cs="Times New Roman"/>
              <w:i/>
              <w:iCs/>
              <w:sz w:val="24"/>
              <w:szCs w:val="24"/>
            </w:rPr>
            <w:fldChar w:fldCharType="begin"/>
          </w:r>
          <w:r w:rsidR="00706462">
            <w:rPr>
              <w:rFonts w:ascii="Times New Roman" w:hAnsi="Times New Roman" w:cs="Times New Roman"/>
              <w:i/>
              <w:iCs/>
              <w:sz w:val="24"/>
              <w:szCs w:val="24"/>
            </w:rPr>
            <w:instrText xml:space="preserve"> CITATION Kan23 \l 1033 </w:instrText>
          </w:r>
          <w:r w:rsidR="00706462">
            <w:rPr>
              <w:rFonts w:ascii="Times New Roman" w:hAnsi="Times New Roman" w:cs="Times New Roman"/>
              <w:i/>
              <w:iCs/>
              <w:sz w:val="24"/>
              <w:szCs w:val="24"/>
            </w:rPr>
            <w:fldChar w:fldCharType="separate"/>
          </w:r>
          <w:r w:rsidR="00706462">
            <w:rPr>
              <w:rFonts w:ascii="Times New Roman" w:hAnsi="Times New Roman" w:cs="Times New Roman"/>
              <w:i/>
              <w:iCs/>
              <w:noProof/>
              <w:sz w:val="24"/>
              <w:szCs w:val="24"/>
            </w:rPr>
            <w:t xml:space="preserve"> </w:t>
          </w:r>
          <w:r w:rsidR="00706462" w:rsidRPr="00706462">
            <w:rPr>
              <w:rFonts w:ascii="Times New Roman" w:hAnsi="Times New Roman" w:cs="Times New Roman"/>
              <w:noProof/>
              <w:sz w:val="24"/>
              <w:szCs w:val="24"/>
            </w:rPr>
            <w:t>[7]</w:t>
          </w:r>
          <w:r w:rsidR="00706462">
            <w:rPr>
              <w:rFonts w:ascii="Times New Roman" w:hAnsi="Times New Roman" w:cs="Times New Roman"/>
              <w:i/>
              <w:iCs/>
              <w:sz w:val="24"/>
              <w:szCs w:val="24"/>
            </w:rPr>
            <w:fldChar w:fldCharType="end"/>
          </w:r>
        </w:sdtContent>
      </w:sdt>
      <w:r w:rsidR="00706462">
        <w:rPr>
          <w:rFonts w:ascii="Times New Roman" w:hAnsi="Times New Roman" w:cs="Times New Roman"/>
          <w:i/>
          <w:iCs/>
          <w:sz w:val="24"/>
          <w:szCs w:val="24"/>
        </w:rPr>
        <w:t>.</w:t>
      </w:r>
      <w:bookmarkEnd w:id="3"/>
      <w:bookmarkEnd w:id="4"/>
    </w:p>
    <w:p w14:paraId="4093CB50" w14:textId="3E929B2B" w:rsidR="000E4605" w:rsidRPr="000E4605" w:rsidRDefault="005D1EDD" w:rsidP="009F3254">
      <w:pPr>
        <w:pStyle w:val="Heading2"/>
        <w:spacing w:line="360" w:lineRule="auto"/>
        <w:jc w:val="both"/>
        <w:rPr>
          <w:rFonts w:ascii="Times New Roman" w:hAnsi="Times New Roman" w:cs="Times New Roman"/>
          <w:color w:val="auto"/>
          <w:sz w:val="24"/>
          <w:szCs w:val="24"/>
          <w:u w:val="single"/>
        </w:rPr>
      </w:pPr>
      <w:bookmarkStart w:id="5" w:name="_Toc192974534"/>
      <w:r w:rsidRPr="009F3254">
        <w:rPr>
          <w:rFonts w:ascii="Times New Roman" w:hAnsi="Times New Roman" w:cs="Times New Roman"/>
          <w:color w:val="auto"/>
          <w:sz w:val="24"/>
          <w:szCs w:val="24"/>
          <w:u w:val="single"/>
        </w:rPr>
        <w:t>Problem Statement</w:t>
      </w:r>
      <w:bookmarkEnd w:id="5"/>
    </w:p>
    <w:p w14:paraId="292C792A" w14:textId="64F888A2" w:rsidR="000E4605" w:rsidRDefault="00706462" w:rsidP="009F3254">
      <w:pPr>
        <w:spacing w:line="360" w:lineRule="auto"/>
        <w:jc w:val="both"/>
        <w:rPr>
          <w:rFonts w:ascii="Times New Roman" w:eastAsia="Times New Roman" w:hAnsi="Times New Roman" w:cs="Times New Roman"/>
          <w:kern w:val="0"/>
          <w:sz w:val="24"/>
          <w:szCs w:val="24"/>
          <w14:ligatures w14:val="none"/>
        </w:rPr>
      </w:pPr>
      <w:sdt>
        <w:sdtPr>
          <w:rPr>
            <w:rFonts w:ascii="Times New Roman" w:eastAsia="Times New Roman" w:hAnsi="Times New Roman" w:cs="Times New Roman"/>
            <w:kern w:val="0"/>
            <w:sz w:val="24"/>
            <w:szCs w:val="24"/>
            <w14:ligatures w14:val="none"/>
          </w:rPr>
          <w:id w:val="1224641147"/>
          <w:citation/>
        </w:sdtPr>
        <w:sdtContent>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 CITATION Ara2020 \l 1033 </w:instrText>
          </w:r>
          <w:r>
            <w:rPr>
              <w:rFonts w:ascii="Times New Roman" w:eastAsia="Times New Roman" w:hAnsi="Times New Roman" w:cs="Times New Roman"/>
              <w:kern w:val="0"/>
              <w:sz w:val="24"/>
              <w:szCs w:val="24"/>
              <w14:ligatures w14:val="none"/>
            </w:rPr>
            <w:fldChar w:fldCharType="separate"/>
          </w:r>
          <w:r w:rsidRPr="00706462">
            <w:rPr>
              <w:rFonts w:ascii="Times New Roman" w:eastAsia="Times New Roman" w:hAnsi="Times New Roman" w:cs="Times New Roman"/>
              <w:noProof/>
              <w:kern w:val="0"/>
              <w:sz w:val="24"/>
              <w:szCs w:val="24"/>
              <w14:ligatures w14:val="none"/>
            </w:rPr>
            <w:t>[10]</w:t>
          </w:r>
          <w:r>
            <w:rPr>
              <w:rFonts w:ascii="Times New Roman" w:eastAsia="Times New Roman" w:hAnsi="Times New Roman" w:cs="Times New Roman"/>
              <w:kern w:val="0"/>
              <w:sz w:val="24"/>
              <w:szCs w:val="24"/>
              <w14:ligatures w14:val="none"/>
            </w:rPr>
            <w:fldChar w:fldCharType="end"/>
          </w:r>
        </w:sdtContent>
      </w:sdt>
      <w:r w:rsidR="000E4605" w:rsidRPr="000E4605">
        <w:rPr>
          <w:rFonts w:ascii="Times New Roman" w:eastAsia="Times New Roman" w:hAnsi="Times New Roman" w:cs="Times New Roman"/>
          <w:kern w:val="0"/>
          <w:sz w:val="24"/>
          <w:szCs w:val="24"/>
          <w14:ligatures w14:val="none"/>
        </w:rPr>
        <w:t xml:space="preserve">Ransomware attacks are becoming more frequent and sophisticated worldwide, revealing major weaknesses in traditional cybersecurity defenses. </w:t>
      </w:r>
      <w:sdt>
        <w:sdtPr>
          <w:rPr>
            <w:rFonts w:ascii="Times New Roman" w:eastAsia="Times New Roman" w:hAnsi="Times New Roman" w:cs="Times New Roman"/>
            <w:kern w:val="0"/>
            <w:sz w:val="24"/>
            <w:szCs w:val="24"/>
            <w14:ligatures w14:val="none"/>
          </w:rPr>
          <w:id w:val="2114387944"/>
          <w:citation/>
        </w:sdtPr>
        <w:sdtContent>
          <w:r w:rsidR="000E4605">
            <w:rPr>
              <w:rFonts w:ascii="Times New Roman" w:eastAsia="Times New Roman" w:hAnsi="Times New Roman" w:cs="Times New Roman"/>
              <w:kern w:val="0"/>
              <w:sz w:val="24"/>
              <w:szCs w:val="24"/>
              <w14:ligatures w14:val="none"/>
            </w:rPr>
            <w:fldChar w:fldCharType="begin"/>
          </w:r>
          <w:r w:rsidR="000E4605">
            <w:rPr>
              <w:rFonts w:ascii="Times New Roman" w:eastAsia="Times New Roman" w:hAnsi="Times New Roman" w:cs="Times New Roman"/>
              <w:kern w:val="0"/>
              <w:sz w:val="24"/>
              <w:szCs w:val="24"/>
              <w14:ligatures w14:val="none"/>
            </w:rPr>
            <w:instrText xml:space="preserve"> CITATION Sau24 \l 1033 </w:instrText>
          </w:r>
          <w:r w:rsidR="000E4605">
            <w:rPr>
              <w:rFonts w:ascii="Times New Roman" w:eastAsia="Times New Roman" w:hAnsi="Times New Roman" w:cs="Times New Roman"/>
              <w:kern w:val="0"/>
              <w:sz w:val="24"/>
              <w:szCs w:val="24"/>
              <w14:ligatures w14:val="none"/>
            </w:rPr>
            <w:fldChar w:fldCharType="separate"/>
          </w:r>
          <w:r w:rsidRPr="00706462">
            <w:rPr>
              <w:rFonts w:ascii="Times New Roman" w:eastAsia="Times New Roman" w:hAnsi="Times New Roman" w:cs="Times New Roman"/>
              <w:noProof/>
              <w:kern w:val="0"/>
              <w:sz w:val="24"/>
              <w:szCs w:val="24"/>
              <w14:ligatures w14:val="none"/>
            </w:rPr>
            <w:t>[11]</w:t>
          </w:r>
          <w:r w:rsidR="000E4605">
            <w:rPr>
              <w:rFonts w:ascii="Times New Roman" w:eastAsia="Times New Roman" w:hAnsi="Times New Roman" w:cs="Times New Roman"/>
              <w:kern w:val="0"/>
              <w:sz w:val="24"/>
              <w:szCs w:val="24"/>
              <w14:ligatures w14:val="none"/>
            </w:rPr>
            <w:fldChar w:fldCharType="end"/>
          </w:r>
        </w:sdtContent>
      </w:sdt>
      <w:r w:rsidR="000E4605" w:rsidRPr="000E4605">
        <w:rPr>
          <w:rFonts w:ascii="Times New Roman" w:eastAsia="Times New Roman" w:hAnsi="Times New Roman" w:cs="Times New Roman"/>
          <w:kern w:val="0"/>
          <w:sz w:val="24"/>
          <w:szCs w:val="24"/>
          <w14:ligatures w14:val="none"/>
        </w:rPr>
        <w:t>Many of these defenses rely on outdated methods like static and signature-based detection, which struggle to keep up with the constantly changing nature of ransomware. Despite the severe damages both in operation and financially caused by the ransomware attacks, many organisations and individuals, especially in developing countries and regions like Zimbabwe are still unprepared</w:t>
      </w:r>
      <w:sdt>
        <w:sdtPr>
          <w:rPr>
            <w:rFonts w:ascii="Times New Roman" w:eastAsia="Times New Roman" w:hAnsi="Times New Roman" w:cs="Times New Roman"/>
            <w:kern w:val="0"/>
            <w:sz w:val="24"/>
            <w:szCs w:val="24"/>
            <w14:ligatures w14:val="none"/>
          </w:rPr>
          <w:id w:val="-1225141479"/>
          <w:citation/>
        </w:sdtPr>
        <w:sdtContent>
          <w:r w:rsidR="000E4605">
            <w:rPr>
              <w:rFonts w:ascii="Times New Roman" w:eastAsia="Times New Roman" w:hAnsi="Times New Roman" w:cs="Times New Roman"/>
              <w:kern w:val="0"/>
              <w:sz w:val="24"/>
              <w:szCs w:val="24"/>
              <w14:ligatures w14:val="none"/>
            </w:rPr>
            <w:fldChar w:fldCharType="begin"/>
          </w:r>
          <w:r w:rsidR="000E4605">
            <w:rPr>
              <w:rFonts w:ascii="Times New Roman" w:eastAsia="Times New Roman" w:hAnsi="Times New Roman" w:cs="Times New Roman"/>
              <w:kern w:val="0"/>
              <w:sz w:val="24"/>
              <w:szCs w:val="24"/>
              <w14:ligatures w14:val="none"/>
            </w:rPr>
            <w:instrText xml:space="preserve"> CITATION Mar23 \l 1033 </w:instrText>
          </w:r>
          <w:r w:rsidR="000E4605">
            <w:rPr>
              <w:rFonts w:ascii="Times New Roman" w:eastAsia="Times New Roman" w:hAnsi="Times New Roman" w:cs="Times New Roman"/>
              <w:kern w:val="0"/>
              <w:sz w:val="24"/>
              <w:szCs w:val="24"/>
              <w14:ligatures w14:val="none"/>
            </w:rPr>
            <w:fldChar w:fldCharType="separate"/>
          </w:r>
          <w:r>
            <w:rPr>
              <w:rFonts w:ascii="Times New Roman" w:eastAsia="Times New Roman" w:hAnsi="Times New Roman" w:cs="Times New Roman"/>
              <w:noProof/>
              <w:kern w:val="0"/>
              <w:sz w:val="24"/>
              <w:szCs w:val="24"/>
              <w14:ligatures w14:val="none"/>
            </w:rPr>
            <w:t xml:space="preserve"> </w:t>
          </w:r>
          <w:r w:rsidRPr="00706462">
            <w:rPr>
              <w:rFonts w:ascii="Times New Roman" w:eastAsia="Times New Roman" w:hAnsi="Times New Roman" w:cs="Times New Roman"/>
              <w:noProof/>
              <w:kern w:val="0"/>
              <w:sz w:val="24"/>
              <w:szCs w:val="24"/>
              <w14:ligatures w14:val="none"/>
            </w:rPr>
            <w:t>[12]</w:t>
          </w:r>
          <w:r w:rsidR="000E4605">
            <w:rPr>
              <w:rFonts w:ascii="Times New Roman" w:eastAsia="Times New Roman" w:hAnsi="Times New Roman" w:cs="Times New Roman"/>
              <w:kern w:val="0"/>
              <w:sz w:val="24"/>
              <w:szCs w:val="24"/>
              <w14:ligatures w14:val="none"/>
            </w:rPr>
            <w:fldChar w:fldCharType="end"/>
          </w:r>
        </w:sdtContent>
      </w:sdt>
      <w:r w:rsidR="000E4605" w:rsidRPr="000E4605">
        <w:rPr>
          <w:rFonts w:ascii="Times New Roman" w:eastAsia="Times New Roman" w:hAnsi="Times New Roman" w:cs="Times New Roman"/>
          <w:kern w:val="0"/>
          <w:sz w:val="24"/>
          <w:szCs w:val="24"/>
          <w14:ligatures w14:val="none"/>
        </w:rPr>
        <w:t>. Limited resources, lack of awareness, and insufficient access to advanced cybersecurity tools leave them vulnerable. The 2017 WannaCry attack, which impacted Zimbabwe and over 100 other countries, is a stark reminder of how urgent it is to find better ways to fight this growing threat</w:t>
      </w:r>
      <w:sdt>
        <w:sdtPr>
          <w:rPr>
            <w:rFonts w:ascii="Times New Roman" w:eastAsia="Times New Roman" w:hAnsi="Times New Roman" w:cs="Times New Roman"/>
            <w:kern w:val="0"/>
            <w:sz w:val="24"/>
            <w:szCs w:val="24"/>
            <w14:ligatures w14:val="none"/>
          </w:rPr>
          <w:id w:val="1768649766"/>
          <w:citation/>
        </w:sdtPr>
        <w:sdtContent>
          <w:r w:rsidR="000E4605">
            <w:rPr>
              <w:rFonts w:ascii="Times New Roman" w:eastAsia="Times New Roman" w:hAnsi="Times New Roman" w:cs="Times New Roman"/>
              <w:kern w:val="0"/>
              <w:sz w:val="24"/>
              <w:szCs w:val="24"/>
              <w14:ligatures w14:val="none"/>
            </w:rPr>
            <w:fldChar w:fldCharType="begin"/>
          </w:r>
          <w:r w:rsidR="000E4605">
            <w:rPr>
              <w:rFonts w:ascii="Times New Roman" w:eastAsia="Times New Roman" w:hAnsi="Times New Roman" w:cs="Times New Roman"/>
              <w:kern w:val="0"/>
              <w:sz w:val="24"/>
              <w:szCs w:val="24"/>
              <w14:ligatures w14:val="none"/>
            </w:rPr>
            <w:instrText xml:space="preserve"> CITATION Bea21 \l 1033 </w:instrText>
          </w:r>
          <w:r w:rsidR="000E4605">
            <w:rPr>
              <w:rFonts w:ascii="Times New Roman" w:eastAsia="Times New Roman" w:hAnsi="Times New Roman" w:cs="Times New Roman"/>
              <w:kern w:val="0"/>
              <w:sz w:val="24"/>
              <w:szCs w:val="24"/>
              <w14:ligatures w14:val="none"/>
            </w:rPr>
            <w:fldChar w:fldCharType="separate"/>
          </w:r>
          <w:r>
            <w:rPr>
              <w:rFonts w:ascii="Times New Roman" w:eastAsia="Times New Roman" w:hAnsi="Times New Roman" w:cs="Times New Roman"/>
              <w:noProof/>
              <w:kern w:val="0"/>
              <w:sz w:val="24"/>
              <w:szCs w:val="24"/>
              <w14:ligatures w14:val="none"/>
            </w:rPr>
            <w:t xml:space="preserve"> </w:t>
          </w:r>
          <w:r w:rsidRPr="00706462">
            <w:rPr>
              <w:rFonts w:ascii="Times New Roman" w:eastAsia="Times New Roman" w:hAnsi="Times New Roman" w:cs="Times New Roman"/>
              <w:noProof/>
              <w:kern w:val="0"/>
              <w:sz w:val="24"/>
              <w:szCs w:val="24"/>
              <w14:ligatures w14:val="none"/>
            </w:rPr>
            <w:t>[13]</w:t>
          </w:r>
          <w:r w:rsidR="000E4605">
            <w:rPr>
              <w:rFonts w:ascii="Times New Roman" w:eastAsia="Times New Roman" w:hAnsi="Times New Roman" w:cs="Times New Roman"/>
              <w:kern w:val="0"/>
              <w:sz w:val="24"/>
              <w:szCs w:val="24"/>
              <w14:ligatures w14:val="none"/>
            </w:rPr>
            <w:fldChar w:fldCharType="end"/>
          </w:r>
        </w:sdtContent>
      </w:sdt>
      <w:r w:rsidR="000E4605" w:rsidRPr="000E4605">
        <w:rPr>
          <w:rFonts w:ascii="Times New Roman" w:eastAsia="Times New Roman" w:hAnsi="Times New Roman" w:cs="Times New Roman"/>
          <w:kern w:val="0"/>
          <w:sz w:val="24"/>
          <w:szCs w:val="24"/>
          <w14:ligatures w14:val="none"/>
        </w:rPr>
        <w:t>.</w:t>
      </w:r>
      <w:r w:rsidR="000E4605" w:rsidRPr="000E4605">
        <w:rPr>
          <w:rFonts w:ascii="Times New Roman" w:eastAsia="Times New Roman" w:hAnsi="Times New Roman" w:cs="Times New Roman"/>
          <w:kern w:val="0"/>
          <w:sz w:val="24"/>
          <w:szCs w:val="24"/>
          <w14:ligatures w14:val="none"/>
        </w:rPr>
        <w:br/>
      </w:r>
      <w:r w:rsidR="000E4605" w:rsidRPr="000E4605">
        <w:rPr>
          <w:rFonts w:ascii="Times New Roman" w:eastAsia="Times New Roman" w:hAnsi="Times New Roman" w:cs="Times New Roman"/>
          <w:kern w:val="0"/>
          <w:sz w:val="24"/>
          <w:szCs w:val="24"/>
          <w14:ligatures w14:val="none"/>
        </w:rPr>
        <w:br/>
        <w:t xml:space="preserve">This research focuses on tackling these challenges by developing and testing a behavioral profiling framework for ransomware detection. </w:t>
      </w:r>
      <w:sdt>
        <w:sdtPr>
          <w:rPr>
            <w:rFonts w:ascii="Times New Roman" w:eastAsia="Times New Roman" w:hAnsi="Times New Roman" w:cs="Times New Roman"/>
            <w:kern w:val="0"/>
            <w:sz w:val="24"/>
            <w:szCs w:val="24"/>
            <w14:ligatures w14:val="none"/>
          </w:rPr>
          <w:id w:val="1794480504"/>
          <w:citation/>
        </w:sdtPr>
        <w:sdtContent>
          <w:r w:rsidR="000E4605">
            <w:rPr>
              <w:rFonts w:ascii="Times New Roman" w:eastAsia="Times New Roman" w:hAnsi="Times New Roman" w:cs="Times New Roman"/>
              <w:kern w:val="0"/>
              <w:sz w:val="24"/>
              <w:szCs w:val="24"/>
              <w14:ligatures w14:val="none"/>
            </w:rPr>
            <w:fldChar w:fldCharType="begin"/>
          </w:r>
          <w:r w:rsidR="000E4605">
            <w:rPr>
              <w:rFonts w:ascii="Times New Roman" w:eastAsia="Times New Roman" w:hAnsi="Times New Roman" w:cs="Times New Roman"/>
              <w:kern w:val="0"/>
              <w:sz w:val="24"/>
              <w:szCs w:val="24"/>
              <w14:ligatures w14:val="none"/>
            </w:rPr>
            <w:instrText xml:space="preserve"> CITATION Lan24 \l 1033 </w:instrText>
          </w:r>
          <w:r w:rsidR="000E4605">
            <w:rPr>
              <w:rFonts w:ascii="Times New Roman" w:eastAsia="Times New Roman" w:hAnsi="Times New Roman" w:cs="Times New Roman"/>
              <w:kern w:val="0"/>
              <w:sz w:val="24"/>
              <w:szCs w:val="24"/>
              <w14:ligatures w14:val="none"/>
            </w:rPr>
            <w:fldChar w:fldCharType="separate"/>
          </w:r>
          <w:r w:rsidRPr="00706462">
            <w:rPr>
              <w:rFonts w:ascii="Times New Roman" w:eastAsia="Times New Roman" w:hAnsi="Times New Roman" w:cs="Times New Roman"/>
              <w:noProof/>
              <w:kern w:val="0"/>
              <w:sz w:val="24"/>
              <w:szCs w:val="24"/>
              <w14:ligatures w14:val="none"/>
            </w:rPr>
            <w:t>[14]</w:t>
          </w:r>
          <w:r w:rsidR="000E4605">
            <w:rPr>
              <w:rFonts w:ascii="Times New Roman" w:eastAsia="Times New Roman" w:hAnsi="Times New Roman" w:cs="Times New Roman"/>
              <w:kern w:val="0"/>
              <w:sz w:val="24"/>
              <w:szCs w:val="24"/>
              <w14:ligatures w14:val="none"/>
            </w:rPr>
            <w:fldChar w:fldCharType="end"/>
          </w:r>
        </w:sdtContent>
      </w:sdt>
      <w:r w:rsidR="000E4605" w:rsidRPr="000E4605">
        <w:rPr>
          <w:rFonts w:ascii="Times New Roman" w:eastAsia="Times New Roman" w:hAnsi="Times New Roman" w:cs="Times New Roman"/>
          <w:kern w:val="0"/>
          <w:sz w:val="24"/>
          <w:szCs w:val="24"/>
          <w14:ligatures w14:val="none"/>
        </w:rPr>
        <w:t xml:space="preserve">The aim is to identify key behavioral patterns in a controlled environment that can differentiate between different ransomware variants and normal </w:t>
      </w:r>
      <w:r w:rsidR="000E4605" w:rsidRPr="000E4605">
        <w:rPr>
          <w:rFonts w:ascii="Times New Roman" w:eastAsia="Times New Roman" w:hAnsi="Times New Roman" w:cs="Times New Roman"/>
          <w:kern w:val="0"/>
          <w:sz w:val="24"/>
          <w:szCs w:val="24"/>
          <w14:ligatures w14:val="none"/>
        </w:rPr>
        <w:lastRenderedPageBreak/>
        <w:t>system activity and by doing so, the framework improves the detection capabilities and strengthen overall cybersecurity resilience against ransomware attacks.</w:t>
      </w:r>
    </w:p>
    <w:p w14:paraId="32CE91A2" w14:textId="2D3623E6" w:rsidR="00396128" w:rsidRPr="009F3254" w:rsidRDefault="00396128" w:rsidP="009F3254">
      <w:pPr>
        <w:spacing w:line="360" w:lineRule="auto"/>
        <w:jc w:val="both"/>
        <w:rPr>
          <w:rFonts w:ascii="Times New Roman" w:eastAsia="Times New Roman" w:hAnsi="Times New Roman" w:cs="Times New Roman"/>
          <w:kern w:val="0"/>
          <w:sz w:val="24"/>
          <w:szCs w:val="24"/>
          <w14:ligatures w14:val="none"/>
        </w:rPr>
      </w:pPr>
    </w:p>
    <w:p w14:paraId="30D705DC" w14:textId="77777777" w:rsidR="000943C3" w:rsidRPr="009F3254" w:rsidRDefault="000943C3" w:rsidP="009F3254">
      <w:pPr>
        <w:pStyle w:val="Heading2"/>
        <w:spacing w:line="360" w:lineRule="auto"/>
        <w:jc w:val="both"/>
        <w:rPr>
          <w:rFonts w:ascii="Times New Roman" w:hAnsi="Times New Roman" w:cs="Times New Roman"/>
          <w:color w:val="auto"/>
          <w:sz w:val="24"/>
          <w:szCs w:val="24"/>
          <w:u w:val="single"/>
        </w:rPr>
      </w:pPr>
      <w:bookmarkStart w:id="6" w:name="_Toc192974535"/>
      <w:r w:rsidRPr="009F3254">
        <w:rPr>
          <w:rFonts w:ascii="Times New Roman" w:hAnsi="Times New Roman" w:cs="Times New Roman"/>
          <w:color w:val="auto"/>
          <w:sz w:val="24"/>
          <w:szCs w:val="24"/>
          <w:u w:val="single"/>
        </w:rPr>
        <w:t>Research Objectives</w:t>
      </w:r>
      <w:bookmarkEnd w:id="6"/>
    </w:p>
    <w:p w14:paraId="4408A648" w14:textId="15356E4E" w:rsidR="000943C3" w:rsidRPr="009F3254" w:rsidRDefault="000943C3" w:rsidP="009F3254">
      <w:pPr>
        <w:pStyle w:val="ListParagraph"/>
        <w:numPr>
          <w:ilvl w:val="0"/>
          <w:numId w:val="3"/>
        </w:numPr>
        <w:spacing w:line="360" w:lineRule="auto"/>
        <w:jc w:val="both"/>
        <w:rPr>
          <w:rFonts w:ascii="Times New Roman" w:hAnsi="Times New Roman" w:cs="Times New Roman"/>
          <w:sz w:val="24"/>
          <w:szCs w:val="24"/>
        </w:rPr>
      </w:pPr>
      <w:r w:rsidRPr="009F3254">
        <w:rPr>
          <w:rFonts w:ascii="Times New Roman" w:hAnsi="Times New Roman" w:cs="Times New Roman"/>
          <w:sz w:val="24"/>
          <w:szCs w:val="24"/>
        </w:rPr>
        <w:t xml:space="preserve">To develop a behavioral profiling framework for ransomware </w:t>
      </w:r>
      <w:r w:rsidR="000E4605">
        <w:rPr>
          <w:rFonts w:ascii="Times New Roman" w:hAnsi="Times New Roman" w:cs="Times New Roman"/>
          <w:sz w:val="24"/>
          <w:szCs w:val="24"/>
        </w:rPr>
        <w:t>detection</w:t>
      </w:r>
      <w:r w:rsidRPr="009F3254">
        <w:rPr>
          <w:rFonts w:ascii="Times New Roman" w:hAnsi="Times New Roman" w:cs="Times New Roman"/>
          <w:sz w:val="24"/>
          <w:szCs w:val="24"/>
        </w:rPr>
        <w:t>.</w:t>
      </w:r>
    </w:p>
    <w:p w14:paraId="1ADFFE70" w14:textId="77777777" w:rsidR="000943C3" w:rsidRPr="009F3254" w:rsidRDefault="000943C3" w:rsidP="009F3254">
      <w:pPr>
        <w:pStyle w:val="ListParagraph"/>
        <w:numPr>
          <w:ilvl w:val="0"/>
          <w:numId w:val="3"/>
        </w:numPr>
        <w:spacing w:line="360" w:lineRule="auto"/>
        <w:jc w:val="both"/>
        <w:rPr>
          <w:rFonts w:ascii="Times New Roman" w:hAnsi="Times New Roman" w:cs="Times New Roman"/>
          <w:sz w:val="24"/>
          <w:szCs w:val="24"/>
        </w:rPr>
      </w:pPr>
      <w:r w:rsidRPr="009F3254">
        <w:rPr>
          <w:rFonts w:ascii="Times New Roman" w:hAnsi="Times New Roman" w:cs="Times New Roman"/>
          <w:sz w:val="24"/>
          <w:szCs w:val="24"/>
        </w:rPr>
        <w:t>To evaluate the effectiveness of the framework in identifying ransomware variants.</w:t>
      </w:r>
    </w:p>
    <w:p w14:paraId="1E30BFD8" w14:textId="0888FFC1" w:rsidR="000943C3" w:rsidRPr="009F3254" w:rsidRDefault="000943C3" w:rsidP="009F3254">
      <w:pPr>
        <w:pStyle w:val="ListParagraph"/>
        <w:numPr>
          <w:ilvl w:val="0"/>
          <w:numId w:val="3"/>
        </w:numPr>
        <w:spacing w:line="360" w:lineRule="auto"/>
        <w:jc w:val="both"/>
        <w:rPr>
          <w:rFonts w:ascii="Times New Roman" w:hAnsi="Times New Roman" w:cs="Times New Roman"/>
          <w:sz w:val="24"/>
          <w:szCs w:val="24"/>
        </w:rPr>
      </w:pPr>
      <w:r w:rsidRPr="009F3254">
        <w:rPr>
          <w:rFonts w:ascii="Times New Roman" w:hAnsi="Times New Roman" w:cs="Times New Roman"/>
          <w:sz w:val="24"/>
          <w:szCs w:val="24"/>
        </w:rPr>
        <w:t>To identify key</w:t>
      </w:r>
      <w:r w:rsidR="00F07F49" w:rsidRPr="009F3254">
        <w:rPr>
          <w:rFonts w:ascii="Times New Roman" w:hAnsi="Times New Roman" w:cs="Times New Roman"/>
          <w:sz w:val="24"/>
          <w:szCs w:val="24"/>
        </w:rPr>
        <w:t xml:space="preserve"> </w:t>
      </w:r>
      <w:r w:rsidRPr="009F3254">
        <w:rPr>
          <w:rFonts w:ascii="Times New Roman" w:hAnsi="Times New Roman" w:cs="Times New Roman"/>
          <w:sz w:val="24"/>
          <w:szCs w:val="24"/>
        </w:rPr>
        <w:t xml:space="preserve">indicators that </w:t>
      </w:r>
      <w:r w:rsidR="00F07F49" w:rsidRPr="009F3254">
        <w:rPr>
          <w:rFonts w:ascii="Times New Roman" w:hAnsi="Times New Roman" w:cs="Times New Roman"/>
          <w:sz w:val="24"/>
          <w:szCs w:val="24"/>
        </w:rPr>
        <w:t>differentiate various ransomware strains and types</w:t>
      </w:r>
      <w:r w:rsidRPr="009F3254">
        <w:rPr>
          <w:rFonts w:ascii="Times New Roman" w:hAnsi="Times New Roman" w:cs="Times New Roman"/>
          <w:sz w:val="24"/>
          <w:szCs w:val="24"/>
        </w:rPr>
        <w:t>.</w:t>
      </w:r>
    </w:p>
    <w:p w14:paraId="4F3C7AF0" w14:textId="77777777" w:rsidR="000943C3" w:rsidRPr="009F3254" w:rsidRDefault="000943C3" w:rsidP="009F3254">
      <w:pPr>
        <w:pStyle w:val="Heading2"/>
        <w:spacing w:line="360" w:lineRule="auto"/>
        <w:jc w:val="both"/>
        <w:rPr>
          <w:rFonts w:ascii="Times New Roman" w:hAnsi="Times New Roman" w:cs="Times New Roman"/>
          <w:color w:val="000000" w:themeColor="text1"/>
          <w:sz w:val="24"/>
          <w:szCs w:val="24"/>
          <w:u w:val="single"/>
        </w:rPr>
      </w:pPr>
      <w:bookmarkStart w:id="7" w:name="_Toc192974536"/>
      <w:r w:rsidRPr="009F3254">
        <w:rPr>
          <w:rFonts w:ascii="Times New Roman" w:hAnsi="Times New Roman" w:cs="Times New Roman"/>
          <w:color w:val="000000" w:themeColor="text1"/>
          <w:sz w:val="24"/>
          <w:szCs w:val="24"/>
          <w:u w:val="single"/>
        </w:rPr>
        <w:t>Research Questions</w:t>
      </w:r>
      <w:bookmarkEnd w:id="7"/>
    </w:p>
    <w:p w14:paraId="5EF13165" w14:textId="05783461" w:rsidR="00F07F49" w:rsidRPr="009F3254" w:rsidRDefault="00F07F49" w:rsidP="009F3254">
      <w:pPr>
        <w:pStyle w:val="ListParagraph"/>
        <w:numPr>
          <w:ilvl w:val="0"/>
          <w:numId w:val="5"/>
        </w:numPr>
        <w:spacing w:after="240" w:line="360" w:lineRule="auto"/>
        <w:jc w:val="both"/>
        <w:rPr>
          <w:rFonts w:ascii="Times New Roman" w:eastAsia="Times New Roman" w:hAnsi="Times New Roman" w:cs="Times New Roman"/>
          <w:kern w:val="0"/>
          <w:sz w:val="24"/>
          <w:szCs w:val="24"/>
          <w14:ligatures w14:val="none"/>
        </w:rPr>
      </w:pPr>
      <w:r w:rsidRPr="009F3254">
        <w:rPr>
          <w:rFonts w:ascii="Times New Roman" w:eastAsia="Times New Roman" w:hAnsi="Times New Roman" w:cs="Times New Roman"/>
          <w:kern w:val="0"/>
          <w:sz w:val="24"/>
          <w:szCs w:val="24"/>
          <w14:ligatures w14:val="none"/>
        </w:rPr>
        <w:t xml:space="preserve">What techniques are needed to develop a behavioral profiling framework for ransomware </w:t>
      </w:r>
      <w:r w:rsidR="000E4605">
        <w:rPr>
          <w:rFonts w:ascii="Times New Roman" w:eastAsia="Times New Roman" w:hAnsi="Times New Roman" w:cs="Times New Roman"/>
          <w:kern w:val="0"/>
          <w:sz w:val="24"/>
          <w:szCs w:val="24"/>
          <w14:ligatures w14:val="none"/>
        </w:rPr>
        <w:t>detection?</w:t>
      </w:r>
    </w:p>
    <w:p w14:paraId="002B4912" w14:textId="048A27B5" w:rsidR="00F07F49" w:rsidRPr="009F3254" w:rsidRDefault="00F07F49" w:rsidP="009F3254">
      <w:pPr>
        <w:pStyle w:val="ListParagraph"/>
        <w:numPr>
          <w:ilvl w:val="0"/>
          <w:numId w:val="5"/>
        </w:numPr>
        <w:spacing w:after="240" w:line="360" w:lineRule="auto"/>
        <w:jc w:val="both"/>
        <w:rPr>
          <w:rFonts w:ascii="Times New Roman" w:eastAsia="Times New Roman" w:hAnsi="Times New Roman" w:cs="Times New Roman"/>
          <w:kern w:val="0"/>
          <w:sz w:val="24"/>
          <w:szCs w:val="24"/>
          <w14:ligatures w14:val="none"/>
        </w:rPr>
      </w:pPr>
      <w:r w:rsidRPr="009F3254">
        <w:rPr>
          <w:rFonts w:ascii="Times New Roman" w:eastAsia="Times New Roman" w:hAnsi="Times New Roman" w:cs="Times New Roman"/>
          <w:kern w:val="0"/>
          <w:sz w:val="24"/>
          <w:szCs w:val="24"/>
          <w14:ligatures w14:val="none"/>
        </w:rPr>
        <w:t>How well does the suggested framework differ from already existing techniques.</w:t>
      </w:r>
    </w:p>
    <w:p w14:paraId="0BD7DB74" w14:textId="4EE681EA" w:rsidR="00F07F49" w:rsidRPr="009F3254" w:rsidRDefault="00F07F49" w:rsidP="009F3254">
      <w:pPr>
        <w:pStyle w:val="ListParagraph"/>
        <w:numPr>
          <w:ilvl w:val="0"/>
          <w:numId w:val="5"/>
        </w:numPr>
        <w:spacing w:after="240" w:line="360" w:lineRule="auto"/>
        <w:jc w:val="both"/>
        <w:rPr>
          <w:rFonts w:ascii="Times New Roman" w:eastAsia="Times New Roman" w:hAnsi="Times New Roman" w:cs="Times New Roman"/>
          <w:kern w:val="0"/>
          <w:sz w:val="24"/>
          <w:szCs w:val="24"/>
          <w14:ligatures w14:val="none"/>
        </w:rPr>
      </w:pPr>
      <w:r w:rsidRPr="009F3254">
        <w:rPr>
          <w:rFonts w:ascii="Times New Roman" w:eastAsia="Times New Roman" w:hAnsi="Times New Roman" w:cs="Times New Roman"/>
          <w:kern w:val="0"/>
          <w:sz w:val="24"/>
          <w:szCs w:val="24"/>
          <w14:ligatures w14:val="none"/>
        </w:rPr>
        <w:t>What markers are going to be used to differentiate various ransomware strains.</w:t>
      </w:r>
    </w:p>
    <w:p w14:paraId="312000ED" w14:textId="4225FF1D" w:rsidR="00F07F49" w:rsidRPr="009F3254" w:rsidRDefault="00F07F49" w:rsidP="009F3254">
      <w:pPr>
        <w:pStyle w:val="ListParagraph"/>
        <w:numPr>
          <w:ilvl w:val="0"/>
          <w:numId w:val="5"/>
        </w:numPr>
        <w:spacing w:after="240" w:line="360" w:lineRule="auto"/>
        <w:jc w:val="both"/>
        <w:rPr>
          <w:rFonts w:ascii="Times New Roman" w:eastAsia="Times New Roman" w:hAnsi="Times New Roman" w:cs="Times New Roman"/>
          <w:kern w:val="0"/>
          <w:sz w:val="24"/>
          <w:szCs w:val="24"/>
          <w14:ligatures w14:val="none"/>
        </w:rPr>
      </w:pPr>
      <w:r w:rsidRPr="009F3254">
        <w:rPr>
          <w:rFonts w:ascii="Times New Roman" w:eastAsia="Times New Roman" w:hAnsi="Times New Roman" w:cs="Times New Roman"/>
          <w:kern w:val="0"/>
          <w:sz w:val="24"/>
          <w:szCs w:val="24"/>
          <w14:ligatures w14:val="none"/>
        </w:rPr>
        <w:t xml:space="preserve">How do the various ransomware strains affect the </w:t>
      </w:r>
      <w:r w:rsidR="00D32F66" w:rsidRPr="009F3254">
        <w:rPr>
          <w:rFonts w:ascii="Times New Roman" w:eastAsia="Times New Roman" w:hAnsi="Times New Roman" w:cs="Times New Roman"/>
          <w:kern w:val="0"/>
          <w:sz w:val="24"/>
          <w:szCs w:val="24"/>
          <w14:ligatures w14:val="none"/>
        </w:rPr>
        <w:t>frameworks’</w:t>
      </w:r>
      <w:r w:rsidRPr="009F3254">
        <w:rPr>
          <w:rFonts w:ascii="Times New Roman" w:eastAsia="Times New Roman" w:hAnsi="Times New Roman" w:cs="Times New Roman"/>
          <w:kern w:val="0"/>
          <w:sz w:val="24"/>
          <w:szCs w:val="24"/>
          <w14:ligatures w14:val="none"/>
        </w:rPr>
        <w:t xml:space="preserve"> ability to identify and distinguish</w:t>
      </w:r>
    </w:p>
    <w:p w14:paraId="0FBF785D" w14:textId="5F739DCD" w:rsidR="00720A83" w:rsidRPr="009F3254" w:rsidRDefault="005D1EDD" w:rsidP="009F3254">
      <w:pPr>
        <w:pStyle w:val="Heading2"/>
        <w:spacing w:line="360" w:lineRule="auto"/>
        <w:jc w:val="both"/>
        <w:rPr>
          <w:rFonts w:ascii="Times New Roman" w:hAnsi="Times New Roman" w:cs="Times New Roman"/>
          <w:color w:val="auto"/>
          <w:sz w:val="24"/>
          <w:szCs w:val="24"/>
          <w:u w:val="single"/>
        </w:rPr>
      </w:pPr>
      <w:bookmarkStart w:id="8" w:name="_Toc192974537"/>
      <w:r w:rsidRPr="009F3254">
        <w:rPr>
          <w:rFonts w:ascii="Times New Roman" w:hAnsi="Times New Roman" w:cs="Times New Roman"/>
          <w:color w:val="auto"/>
          <w:sz w:val="24"/>
          <w:szCs w:val="24"/>
          <w:u w:val="single"/>
        </w:rPr>
        <w:t xml:space="preserve">Significance of </w:t>
      </w:r>
      <w:r w:rsidR="00240613" w:rsidRPr="009F3254">
        <w:rPr>
          <w:rFonts w:ascii="Times New Roman" w:hAnsi="Times New Roman" w:cs="Times New Roman"/>
          <w:color w:val="auto"/>
          <w:sz w:val="24"/>
          <w:szCs w:val="24"/>
          <w:u w:val="single"/>
        </w:rPr>
        <w:t>Research</w:t>
      </w:r>
      <w:bookmarkEnd w:id="8"/>
    </w:p>
    <w:p w14:paraId="308E3ADD" w14:textId="212F6CC0" w:rsidR="003D5D4E" w:rsidRPr="009F3254" w:rsidRDefault="003D5D4E" w:rsidP="009F3254">
      <w:pPr>
        <w:spacing w:after="0" w:line="360" w:lineRule="auto"/>
        <w:jc w:val="both"/>
        <w:rPr>
          <w:rFonts w:ascii="Times New Roman" w:eastAsia="Times New Roman" w:hAnsi="Times New Roman" w:cs="Times New Roman"/>
          <w:kern w:val="0"/>
          <w:sz w:val="24"/>
          <w:szCs w:val="24"/>
          <w14:ligatures w14:val="none"/>
        </w:rPr>
      </w:pPr>
      <w:r w:rsidRPr="009F3254">
        <w:rPr>
          <w:rFonts w:ascii="Times New Roman" w:eastAsia="Times New Roman" w:hAnsi="Times New Roman" w:cs="Times New Roman"/>
          <w:kern w:val="0"/>
          <w:sz w:val="24"/>
          <w:szCs w:val="24"/>
          <w14:ligatures w14:val="none"/>
        </w:rPr>
        <w:t>Businesses, cybersecurity experts, and individual users are among the many stakeholders who stand to gain from applying behavior profiling to c</w:t>
      </w:r>
      <w:r w:rsidR="0024575B" w:rsidRPr="009F3254">
        <w:rPr>
          <w:rFonts w:ascii="Times New Roman" w:eastAsia="Times New Roman" w:hAnsi="Times New Roman" w:cs="Times New Roman"/>
          <w:kern w:val="0"/>
          <w:sz w:val="24"/>
          <w:szCs w:val="24"/>
          <w14:ligatures w14:val="none"/>
        </w:rPr>
        <w:t xml:space="preserve">ounter </w:t>
      </w:r>
      <w:r w:rsidRPr="009F3254">
        <w:rPr>
          <w:rFonts w:ascii="Times New Roman" w:eastAsia="Times New Roman" w:hAnsi="Times New Roman" w:cs="Times New Roman"/>
          <w:kern w:val="0"/>
          <w:sz w:val="24"/>
          <w:szCs w:val="24"/>
          <w14:ligatures w14:val="none"/>
        </w:rPr>
        <w:t xml:space="preserve">and </w:t>
      </w:r>
      <w:r w:rsidR="0024575B" w:rsidRPr="009F3254">
        <w:rPr>
          <w:rFonts w:ascii="Times New Roman" w:eastAsia="Times New Roman" w:hAnsi="Times New Roman" w:cs="Times New Roman"/>
          <w:kern w:val="0"/>
          <w:sz w:val="24"/>
          <w:szCs w:val="24"/>
          <w14:ligatures w14:val="none"/>
        </w:rPr>
        <w:t xml:space="preserve">reduce </w:t>
      </w:r>
      <w:r w:rsidRPr="009F3254">
        <w:rPr>
          <w:rFonts w:ascii="Times New Roman" w:eastAsia="Times New Roman" w:hAnsi="Times New Roman" w:cs="Times New Roman"/>
          <w:kern w:val="0"/>
          <w:sz w:val="24"/>
          <w:szCs w:val="24"/>
          <w14:ligatures w14:val="none"/>
        </w:rPr>
        <w:t xml:space="preserve">ransomware incidents. Organizations can </w:t>
      </w:r>
      <w:r w:rsidR="0024575B" w:rsidRPr="009F3254">
        <w:rPr>
          <w:rFonts w:ascii="Times New Roman" w:eastAsia="Times New Roman" w:hAnsi="Times New Roman" w:cs="Times New Roman"/>
          <w:kern w:val="0"/>
          <w:sz w:val="24"/>
          <w:szCs w:val="24"/>
          <w14:ligatures w14:val="none"/>
        </w:rPr>
        <w:t xml:space="preserve">reduce </w:t>
      </w:r>
      <w:r w:rsidRPr="009F3254">
        <w:rPr>
          <w:rFonts w:ascii="Times New Roman" w:eastAsia="Times New Roman" w:hAnsi="Times New Roman" w:cs="Times New Roman"/>
          <w:kern w:val="0"/>
          <w:sz w:val="24"/>
          <w:szCs w:val="24"/>
          <w14:ligatures w14:val="none"/>
        </w:rPr>
        <w:t>the financial effect of ransomware attacks,</w:t>
      </w:r>
      <w:r w:rsidR="001500C7" w:rsidRPr="009F3254">
        <w:rPr>
          <w:rFonts w:ascii="Times New Roman" w:eastAsia="Times New Roman" w:hAnsi="Times New Roman" w:cs="Times New Roman"/>
          <w:kern w:val="0"/>
          <w:sz w:val="24"/>
          <w:szCs w:val="24"/>
          <w14:ligatures w14:val="none"/>
        </w:rPr>
        <w:t xml:space="preserve"> because it</w:t>
      </w:r>
      <w:r w:rsidR="00123A0D" w:rsidRPr="009F3254">
        <w:rPr>
          <w:rFonts w:ascii="Times New Roman" w:eastAsia="Times New Roman" w:hAnsi="Times New Roman" w:cs="Times New Roman"/>
          <w:kern w:val="0"/>
          <w:sz w:val="24"/>
          <w:szCs w:val="24"/>
          <w14:ligatures w14:val="none"/>
        </w:rPr>
        <w:t>s effect</w:t>
      </w:r>
      <w:r w:rsidR="001500C7" w:rsidRPr="009F3254">
        <w:rPr>
          <w:rFonts w:ascii="Times New Roman" w:eastAsia="Times New Roman" w:hAnsi="Times New Roman" w:cs="Times New Roman"/>
          <w:kern w:val="0"/>
          <w:sz w:val="24"/>
          <w:szCs w:val="24"/>
          <w14:ligatures w14:val="none"/>
        </w:rPr>
        <w:t xml:space="preserve"> causes</w:t>
      </w:r>
      <w:r w:rsidRPr="009F3254">
        <w:rPr>
          <w:rFonts w:ascii="Times New Roman" w:eastAsia="Times New Roman" w:hAnsi="Times New Roman" w:cs="Times New Roman"/>
          <w:kern w:val="0"/>
          <w:sz w:val="24"/>
          <w:szCs w:val="24"/>
          <w14:ligatures w14:val="none"/>
        </w:rPr>
        <w:t xml:space="preserve"> major operational interruptions, and </w:t>
      </w:r>
      <w:r w:rsidR="001500C7" w:rsidRPr="009F3254">
        <w:rPr>
          <w:rFonts w:ascii="Times New Roman" w:eastAsia="Times New Roman" w:hAnsi="Times New Roman" w:cs="Times New Roman"/>
          <w:kern w:val="0"/>
          <w:sz w:val="24"/>
          <w:szCs w:val="24"/>
          <w14:ligatures w14:val="none"/>
        </w:rPr>
        <w:t xml:space="preserve">they </w:t>
      </w:r>
      <w:r w:rsidRPr="009F3254">
        <w:rPr>
          <w:rFonts w:ascii="Times New Roman" w:eastAsia="Times New Roman" w:hAnsi="Times New Roman" w:cs="Times New Roman"/>
          <w:kern w:val="0"/>
          <w:sz w:val="24"/>
          <w:szCs w:val="24"/>
          <w14:ligatures w14:val="none"/>
        </w:rPr>
        <w:t>better secure their sensitive data by strengthening cybersecurity procedures</w:t>
      </w:r>
      <w:sdt>
        <w:sdtPr>
          <w:rPr>
            <w:rFonts w:ascii="Times New Roman" w:eastAsia="Times New Roman" w:hAnsi="Times New Roman" w:cs="Times New Roman"/>
            <w:kern w:val="0"/>
            <w:sz w:val="24"/>
            <w:szCs w:val="24"/>
            <w14:ligatures w14:val="none"/>
          </w:rPr>
          <w:id w:val="-984092241"/>
          <w:citation/>
        </w:sdtPr>
        <w:sdtContent>
          <w:r w:rsidR="001500C7" w:rsidRPr="009F3254">
            <w:rPr>
              <w:rFonts w:ascii="Times New Roman" w:eastAsia="Times New Roman" w:hAnsi="Times New Roman" w:cs="Times New Roman"/>
              <w:kern w:val="0"/>
              <w:sz w:val="24"/>
              <w:szCs w:val="24"/>
              <w14:ligatures w14:val="none"/>
            </w:rPr>
            <w:fldChar w:fldCharType="begin"/>
          </w:r>
          <w:r w:rsidR="001500C7" w:rsidRPr="009F3254">
            <w:rPr>
              <w:rFonts w:ascii="Times New Roman" w:eastAsia="Times New Roman" w:hAnsi="Times New Roman" w:cs="Times New Roman"/>
              <w:kern w:val="0"/>
              <w:sz w:val="24"/>
              <w:szCs w:val="24"/>
              <w14:ligatures w14:val="none"/>
            </w:rPr>
            <w:instrText xml:space="preserve"> CITATION Yur20 \l 1033 </w:instrText>
          </w:r>
          <w:r w:rsidR="001500C7" w:rsidRPr="009F3254">
            <w:rPr>
              <w:rFonts w:ascii="Times New Roman" w:eastAsia="Times New Roman" w:hAnsi="Times New Roman" w:cs="Times New Roman"/>
              <w:kern w:val="0"/>
              <w:sz w:val="24"/>
              <w:szCs w:val="24"/>
              <w14:ligatures w14:val="none"/>
            </w:rPr>
            <w:fldChar w:fldCharType="separate"/>
          </w:r>
          <w:r w:rsidR="00706462">
            <w:rPr>
              <w:rFonts w:ascii="Times New Roman" w:eastAsia="Times New Roman" w:hAnsi="Times New Roman" w:cs="Times New Roman"/>
              <w:noProof/>
              <w:kern w:val="0"/>
              <w:sz w:val="24"/>
              <w:szCs w:val="24"/>
              <w14:ligatures w14:val="none"/>
            </w:rPr>
            <w:t xml:space="preserve"> </w:t>
          </w:r>
          <w:r w:rsidR="00706462" w:rsidRPr="00706462">
            <w:rPr>
              <w:rFonts w:ascii="Times New Roman" w:eastAsia="Times New Roman" w:hAnsi="Times New Roman" w:cs="Times New Roman"/>
              <w:noProof/>
              <w:kern w:val="0"/>
              <w:sz w:val="24"/>
              <w:szCs w:val="24"/>
              <w14:ligatures w14:val="none"/>
            </w:rPr>
            <w:t>[15]</w:t>
          </w:r>
          <w:r w:rsidR="001500C7" w:rsidRPr="009F3254">
            <w:rPr>
              <w:rFonts w:ascii="Times New Roman" w:eastAsia="Times New Roman" w:hAnsi="Times New Roman" w:cs="Times New Roman"/>
              <w:kern w:val="0"/>
              <w:sz w:val="24"/>
              <w:szCs w:val="24"/>
              <w14:ligatures w14:val="none"/>
            </w:rPr>
            <w:fldChar w:fldCharType="end"/>
          </w:r>
        </w:sdtContent>
      </w:sdt>
      <w:r w:rsidRPr="009F3254">
        <w:rPr>
          <w:rFonts w:ascii="Times New Roman" w:eastAsia="Times New Roman" w:hAnsi="Times New Roman" w:cs="Times New Roman"/>
          <w:kern w:val="0"/>
          <w:sz w:val="24"/>
          <w:szCs w:val="24"/>
          <w14:ligatures w14:val="none"/>
        </w:rPr>
        <w:t>. Cybersecurity teams will be better equipped to recognize and react to new ransomware strains thanks to enhanced detection systems based on behavioral profiling, guaranteeing a proactive defense approach. Additionally, encouraging innovation in cybersecurity by investigating novel technologies can result in the development of cutting-edge solutions that improve overall resistance to ransomware attacks. In addition to protecting important assets, this team effort makes the digital world safer.</w:t>
      </w:r>
    </w:p>
    <w:p w14:paraId="109169CE" w14:textId="77777777" w:rsidR="00FD0431" w:rsidRPr="009F3254" w:rsidRDefault="00FD0431" w:rsidP="009F3254">
      <w:pPr>
        <w:spacing w:after="0" w:line="360" w:lineRule="auto"/>
        <w:jc w:val="both"/>
        <w:rPr>
          <w:rFonts w:ascii="Times New Roman" w:eastAsia="Times New Roman" w:hAnsi="Times New Roman" w:cs="Times New Roman"/>
          <w:kern w:val="0"/>
          <w:sz w:val="24"/>
          <w:szCs w:val="24"/>
          <w14:ligatures w14:val="none"/>
        </w:rPr>
      </w:pPr>
    </w:p>
    <w:p w14:paraId="2457D49A" w14:textId="5DAEE096" w:rsidR="00FD0431" w:rsidRPr="009F3254" w:rsidRDefault="00FD0431" w:rsidP="009F3254">
      <w:pPr>
        <w:pStyle w:val="Heading2"/>
        <w:spacing w:line="360" w:lineRule="auto"/>
        <w:jc w:val="both"/>
        <w:rPr>
          <w:rFonts w:ascii="Times New Roman" w:eastAsia="Times New Roman" w:hAnsi="Times New Roman" w:cs="Times New Roman"/>
          <w:color w:val="000000" w:themeColor="text1"/>
          <w:sz w:val="24"/>
          <w:szCs w:val="24"/>
          <w:u w:val="single"/>
        </w:rPr>
      </w:pPr>
      <w:bookmarkStart w:id="9" w:name="_Toc192974538"/>
      <w:r w:rsidRPr="009F3254">
        <w:rPr>
          <w:rFonts w:ascii="Times New Roman" w:eastAsia="Times New Roman" w:hAnsi="Times New Roman" w:cs="Times New Roman"/>
          <w:color w:val="000000" w:themeColor="text1"/>
          <w:sz w:val="24"/>
          <w:szCs w:val="24"/>
          <w:u w:val="single"/>
        </w:rPr>
        <w:t>Scope</w:t>
      </w:r>
      <w:r w:rsidR="00D32F66">
        <w:rPr>
          <w:rFonts w:ascii="Times New Roman" w:eastAsia="Times New Roman" w:hAnsi="Times New Roman" w:cs="Times New Roman"/>
          <w:color w:val="000000" w:themeColor="text1"/>
          <w:sz w:val="24"/>
          <w:szCs w:val="24"/>
          <w:u w:val="single"/>
        </w:rPr>
        <w:t xml:space="preserve"> or </w:t>
      </w:r>
      <w:r w:rsidRPr="009F3254">
        <w:rPr>
          <w:rFonts w:ascii="Times New Roman" w:eastAsia="Times New Roman" w:hAnsi="Times New Roman" w:cs="Times New Roman"/>
          <w:color w:val="000000" w:themeColor="text1"/>
          <w:sz w:val="24"/>
          <w:szCs w:val="24"/>
          <w:u w:val="single"/>
        </w:rPr>
        <w:t>Limitations</w:t>
      </w:r>
      <w:r w:rsidR="00D32F66">
        <w:rPr>
          <w:rFonts w:ascii="Times New Roman" w:eastAsia="Times New Roman" w:hAnsi="Times New Roman" w:cs="Times New Roman"/>
          <w:color w:val="000000" w:themeColor="text1"/>
          <w:sz w:val="24"/>
          <w:szCs w:val="24"/>
          <w:u w:val="single"/>
        </w:rPr>
        <w:t xml:space="preserve"> of the Study</w:t>
      </w:r>
      <w:bookmarkEnd w:id="9"/>
    </w:p>
    <w:p w14:paraId="5328203E" w14:textId="4569D17A" w:rsidR="00FD0431" w:rsidRPr="009F3254" w:rsidRDefault="00FD0431" w:rsidP="009F3254">
      <w:pPr>
        <w:spacing w:after="0" w:line="360" w:lineRule="auto"/>
        <w:jc w:val="both"/>
        <w:rPr>
          <w:rFonts w:ascii="Times New Roman" w:hAnsi="Times New Roman" w:cs="Times New Roman"/>
          <w:color w:val="222222"/>
          <w:sz w:val="24"/>
          <w:szCs w:val="24"/>
          <w:shd w:val="clear" w:color="auto" w:fill="FFFFFF"/>
        </w:rPr>
      </w:pPr>
      <w:r w:rsidRPr="009F3254">
        <w:rPr>
          <w:rFonts w:ascii="Times New Roman" w:hAnsi="Times New Roman" w:cs="Times New Roman"/>
          <w:color w:val="222222"/>
          <w:sz w:val="24"/>
          <w:szCs w:val="24"/>
          <w:shd w:val="clear" w:color="auto" w:fill="FFFFFF"/>
        </w:rPr>
        <w:t xml:space="preserve">This research will mainly focus on the development and evaluation of a behavioral profiling framework that will be used analyse ransomware strains because traditional signature-based </w:t>
      </w:r>
      <w:r w:rsidRPr="009F3254">
        <w:rPr>
          <w:rFonts w:ascii="Times New Roman" w:hAnsi="Times New Roman" w:cs="Times New Roman"/>
          <w:color w:val="222222"/>
          <w:sz w:val="24"/>
          <w:szCs w:val="24"/>
          <w:shd w:val="clear" w:color="auto" w:fill="FFFFFF"/>
        </w:rPr>
        <w:lastRenderedPageBreak/>
        <w:t>methods have proved inadequate in the ever-evolving world, However, the research will not involve an attack being conducted on anyone as it will be done in a controlled environment. It will not also consider the economic or legal implications of ransomware and the ethical implications of ransomware. The research and study will focus on automated tests rather than the manual methods. It will also consider the impact of ransomware attacks on individuals and companies. Lastly, it will also include future research gaps that can be partaken in</w:t>
      </w:r>
    </w:p>
    <w:p w14:paraId="205DC5C3" w14:textId="77777777" w:rsidR="00FD0431" w:rsidRDefault="00FD0431" w:rsidP="009F3254">
      <w:pPr>
        <w:spacing w:after="0" w:line="360" w:lineRule="auto"/>
        <w:jc w:val="both"/>
        <w:rPr>
          <w:rFonts w:ascii="Times New Roman" w:hAnsi="Times New Roman" w:cs="Times New Roman"/>
          <w:color w:val="222222"/>
          <w:sz w:val="24"/>
          <w:szCs w:val="24"/>
          <w:shd w:val="clear" w:color="auto" w:fill="FFFFFF"/>
        </w:rPr>
      </w:pPr>
    </w:p>
    <w:p w14:paraId="1BE3A9DF" w14:textId="734BE920" w:rsidR="00706462" w:rsidRDefault="00706462" w:rsidP="009F3254">
      <w:pPr>
        <w:spacing w:after="0" w:line="360" w:lineRule="auto"/>
        <w:jc w:val="both"/>
        <w:rPr>
          <w:rFonts w:ascii="Times New Roman" w:hAnsi="Times New Roman" w:cs="Times New Roman"/>
          <w:color w:val="222222"/>
          <w:sz w:val="24"/>
          <w:szCs w:val="24"/>
          <w:shd w:val="clear" w:color="auto" w:fill="FFFFFF"/>
        </w:rPr>
      </w:pPr>
      <w:r w:rsidRPr="00706462">
        <w:rPr>
          <w:rFonts w:ascii="Times New Roman" w:hAnsi="Times New Roman" w:cs="Times New Roman"/>
          <w:color w:val="222222"/>
          <w:sz w:val="24"/>
          <w:szCs w:val="24"/>
          <w:shd w:val="clear" w:color="auto" w:fill="FFFFFF"/>
        </w:rPr>
        <w:t>Ransomware attacks have become a significant global threat, exposing the limitations of traditional cybersecurity defenses, particularly the static and signature-based detection methods. This research focuses on addressing the limitations by the development and evaluation of a behavioral profiling framework for ransomware detection. The framework aims to identify key behavioral markers that distinguish ransomware activity from normal system operations, providing a more effective solution to combat evolving ransomware variants. However, the study is bound by specific scopes and limitations, which are essential to understand its focus and potential constraints.</w:t>
      </w:r>
      <w:r w:rsidRPr="00706462">
        <w:rPr>
          <w:rFonts w:ascii="Times New Roman" w:hAnsi="Times New Roman" w:cs="Times New Roman"/>
          <w:color w:val="222222"/>
          <w:sz w:val="24"/>
          <w:szCs w:val="24"/>
          <w:shd w:val="clear" w:color="auto" w:fill="FFFFFF"/>
        </w:rPr>
        <w:br/>
      </w:r>
      <w:r w:rsidRPr="00706462">
        <w:rPr>
          <w:rFonts w:ascii="Times New Roman" w:hAnsi="Times New Roman" w:cs="Times New Roman"/>
          <w:color w:val="222222"/>
          <w:sz w:val="24"/>
          <w:szCs w:val="24"/>
          <w:shd w:val="clear" w:color="auto" w:fill="FFFFFF"/>
        </w:rPr>
        <w:br/>
        <w:t>The scope of this research is primarily centered on the development and testing of a behavioral profiling framework in a controlled environment and unlike traditional methods, which rely on known signatures, this framework analyses the behavioral patterns of ransomware strains to detect and mitigate the threats. To ensure ethical and safe experimentation, the study will not involve conducting actual ransomware attacks on any individuals or organisations. Instead, simulations will be used to replicate ransomware behavior in a secure, isolated setting. This approach allows for the safe analysis of ransomware without risking harm to real systems or data.</w:t>
      </w:r>
      <w:r w:rsidRPr="00706462">
        <w:rPr>
          <w:rFonts w:ascii="Times New Roman" w:hAnsi="Times New Roman" w:cs="Times New Roman"/>
          <w:color w:val="222222"/>
          <w:sz w:val="24"/>
          <w:szCs w:val="24"/>
          <w:shd w:val="clear" w:color="auto" w:fill="FFFFFF"/>
        </w:rPr>
        <w:br/>
      </w:r>
      <w:r w:rsidRPr="00706462">
        <w:rPr>
          <w:rFonts w:ascii="Times New Roman" w:hAnsi="Times New Roman" w:cs="Times New Roman"/>
          <w:color w:val="222222"/>
          <w:sz w:val="24"/>
          <w:szCs w:val="24"/>
          <w:shd w:val="clear" w:color="auto" w:fill="FFFFFF"/>
        </w:rPr>
        <w:br/>
        <w:t xml:space="preserve">Additionally, the research will </w:t>
      </w:r>
      <w:proofErr w:type="spellStart"/>
      <w:r w:rsidRPr="00706462">
        <w:rPr>
          <w:rFonts w:ascii="Times New Roman" w:hAnsi="Times New Roman" w:cs="Times New Roman"/>
          <w:color w:val="222222"/>
          <w:sz w:val="24"/>
          <w:szCs w:val="24"/>
          <w:shd w:val="clear" w:color="auto" w:fill="FFFFFF"/>
        </w:rPr>
        <w:t>prioritise</w:t>
      </w:r>
      <w:proofErr w:type="spellEnd"/>
      <w:r w:rsidRPr="00706462">
        <w:rPr>
          <w:rFonts w:ascii="Times New Roman" w:hAnsi="Times New Roman" w:cs="Times New Roman"/>
          <w:color w:val="222222"/>
          <w:sz w:val="24"/>
          <w:szCs w:val="24"/>
          <w:shd w:val="clear" w:color="auto" w:fill="FFFFFF"/>
        </w:rPr>
        <w:t xml:space="preserve"> automated testing methods over manual techniques. Automated testing ensures scalability, consistency, and efficiency in analysing ransomware behavior, making it a practical choice for large-scale applications. The study will also consider the impacts both operationally and psychologically on individuals and organizations, providing insights into how the proposed framework can mitigate these effects. The research will also identify gaps in current knowledge and suggest areas for future studies, contributing to the ongoing development of ransomware detection and prevention strategies. </w:t>
      </w:r>
      <w:r w:rsidRPr="00706462">
        <w:rPr>
          <w:rFonts w:ascii="Times New Roman" w:hAnsi="Times New Roman" w:cs="Times New Roman"/>
          <w:color w:val="222222"/>
          <w:sz w:val="24"/>
          <w:szCs w:val="24"/>
          <w:shd w:val="clear" w:color="auto" w:fill="FFFFFF"/>
        </w:rPr>
        <w:br/>
      </w:r>
      <w:r w:rsidRPr="00706462">
        <w:rPr>
          <w:rFonts w:ascii="Times New Roman" w:hAnsi="Times New Roman" w:cs="Times New Roman"/>
          <w:color w:val="222222"/>
          <w:sz w:val="24"/>
          <w:szCs w:val="24"/>
          <w:shd w:val="clear" w:color="auto" w:fill="FFFFFF"/>
        </w:rPr>
        <w:lastRenderedPageBreak/>
        <w:br/>
        <w:t>Physically, the research depends on simulated ransomware attacks and synthetic data, which may not fully capture the complexity and unpredictability of real-world threats. Although simulations offer a safe and ethical way to study ransomware behavior, they might lack the dynamic and evolving nature of actual attacks. Methodologically, the use of automated testing, despite being efficient, could miss some behavioral details that manual analysis might catch. Additionally, the framework’s reliance on predefined behavioral markers might limit its ability to detect entirely new or unconventional ransomware tactics.</w:t>
      </w:r>
      <w:r w:rsidRPr="00706462">
        <w:rPr>
          <w:rFonts w:ascii="Times New Roman" w:hAnsi="Times New Roman" w:cs="Times New Roman"/>
          <w:color w:val="222222"/>
          <w:sz w:val="24"/>
          <w:szCs w:val="24"/>
          <w:shd w:val="clear" w:color="auto" w:fill="FFFFFF"/>
        </w:rPr>
        <w:br/>
      </w:r>
      <w:r w:rsidRPr="00706462">
        <w:rPr>
          <w:rFonts w:ascii="Times New Roman" w:hAnsi="Times New Roman" w:cs="Times New Roman"/>
          <w:color w:val="222222"/>
          <w:sz w:val="24"/>
          <w:szCs w:val="24"/>
          <w:shd w:val="clear" w:color="auto" w:fill="FFFFFF"/>
        </w:rPr>
        <w:br/>
        <w:t>Theoretically, the study is guided by its narrow focus on behavioral profiling. It does not explore the economic, legal, or ethical aspects of ransomware attacks, which could limit the broader applicability of its findings. Moreover, the proposed framework is specifically for ransomware and may need adjustments to address other types of malware or cyber threats.</w:t>
      </w:r>
      <w:r w:rsidRPr="00706462">
        <w:rPr>
          <w:rFonts w:ascii="Times New Roman" w:hAnsi="Times New Roman" w:cs="Times New Roman"/>
          <w:color w:val="222222"/>
          <w:sz w:val="24"/>
          <w:szCs w:val="24"/>
          <w:shd w:val="clear" w:color="auto" w:fill="FFFFFF"/>
        </w:rPr>
        <w:br/>
      </w:r>
      <w:r w:rsidRPr="00706462">
        <w:rPr>
          <w:rFonts w:ascii="Times New Roman" w:hAnsi="Times New Roman" w:cs="Times New Roman"/>
          <w:color w:val="222222"/>
          <w:sz w:val="24"/>
          <w:szCs w:val="24"/>
          <w:shd w:val="clear" w:color="auto" w:fill="FFFFFF"/>
        </w:rPr>
        <w:br/>
        <w:t xml:space="preserve">Data for the study will come from three main sources namely simulated ransomware attacks, publicly available datasets, and synthetic data generation. Simulations will be carried out using sandboxing tools and virtual machines, ensuring a controlled and secure environment. Publicly available datasets from cybersecurity repositories like </w:t>
      </w:r>
      <w:proofErr w:type="spellStart"/>
      <w:r w:rsidRPr="00706462">
        <w:rPr>
          <w:rFonts w:ascii="Times New Roman" w:hAnsi="Times New Roman" w:cs="Times New Roman"/>
          <w:color w:val="222222"/>
          <w:sz w:val="24"/>
          <w:szCs w:val="24"/>
          <w:shd w:val="clear" w:color="auto" w:fill="FFFFFF"/>
        </w:rPr>
        <w:t>VirusTotal</w:t>
      </w:r>
      <w:proofErr w:type="spellEnd"/>
      <w:r w:rsidRPr="00706462">
        <w:rPr>
          <w:rFonts w:ascii="Times New Roman" w:hAnsi="Times New Roman" w:cs="Times New Roman"/>
          <w:color w:val="222222"/>
          <w:sz w:val="24"/>
          <w:szCs w:val="24"/>
          <w:shd w:val="clear" w:color="auto" w:fill="FFFFFF"/>
        </w:rPr>
        <w:t xml:space="preserve"> or </w:t>
      </w:r>
      <w:proofErr w:type="spellStart"/>
      <w:r w:rsidRPr="00706462">
        <w:rPr>
          <w:rFonts w:ascii="Times New Roman" w:hAnsi="Times New Roman" w:cs="Times New Roman"/>
          <w:color w:val="222222"/>
          <w:sz w:val="24"/>
          <w:szCs w:val="24"/>
          <w:shd w:val="clear" w:color="auto" w:fill="FFFFFF"/>
        </w:rPr>
        <w:t>CICMalDroid</w:t>
      </w:r>
      <w:proofErr w:type="spellEnd"/>
      <w:r w:rsidRPr="00706462">
        <w:rPr>
          <w:rFonts w:ascii="Times New Roman" w:hAnsi="Times New Roman" w:cs="Times New Roman"/>
          <w:color w:val="222222"/>
          <w:sz w:val="24"/>
          <w:szCs w:val="24"/>
          <w:shd w:val="clear" w:color="auto" w:fill="FFFFFF"/>
        </w:rPr>
        <w:t xml:space="preserve"> will be used to validate the framework’s effectiveness. In cases where real-world data is insufficient, synthetic data will be generated to mimic ransomware behavior. While these methods ensure ethical and practical research, they may introduce limitations in terms of real-world applicability.</w:t>
      </w:r>
      <w:r w:rsidRPr="00706462">
        <w:rPr>
          <w:rFonts w:ascii="Times New Roman" w:hAnsi="Times New Roman" w:cs="Times New Roman"/>
          <w:color w:val="222222"/>
          <w:sz w:val="24"/>
          <w:szCs w:val="24"/>
          <w:shd w:val="clear" w:color="auto" w:fill="FFFFFF"/>
        </w:rPr>
        <w:br/>
      </w:r>
      <w:r w:rsidRPr="00706462">
        <w:rPr>
          <w:rFonts w:ascii="Times New Roman" w:hAnsi="Times New Roman" w:cs="Times New Roman"/>
          <w:color w:val="222222"/>
          <w:sz w:val="24"/>
          <w:szCs w:val="24"/>
          <w:shd w:val="clear" w:color="auto" w:fill="FFFFFF"/>
        </w:rPr>
        <w:br/>
        <w:t>In conclusion, this research aims to develop a behavioral profiling framework to address the growing threat of ransomware. The study provides a strong also foundation for improving ransomware detection and prevention despite its limitations. By identifying key behavioral markers and using automated testing in a controlled environment, the framework offers a proactive approach to strengthening cybersecurity resilience. Future research can build on these findings to address the identified gaps and further refine the framework for real-world use.</w:t>
      </w:r>
    </w:p>
    <w:p w14:paraId="3BF2B4A4" w14:textId="77777777" w:rsidR="00D32F66" w:rsidRPr="009F3254" w:rsidRDefault="00D32F66" w:rsidP="009F3254">
      <w:pPr>
        <w:spacing w:after="0" w:line="360" w:lineRule="auto"/>
        <w:jc w:val="both"/>
        <w:rPr>
          <w:rFonts w:ascii="Times New Roman" w:hAnsi="Times New Roman" w:cs="Times New Roman"/>
          <w:color w:val="222222"/>
          <w:sz w:val="24"/>
          <w:szCs w:val="24"/>
          <w:shd w:val="clear" w:color="auto" w:fill="FFFFFF"/>
        </w:rPr>
      </w:pPr>
    </w:p>
    <w:p w14:paraId="53C24332" w14:textId="7CD67391" w:rsidR="00FD0431" w:rsidRPr="009F3254" w:rsidRDefault="00FD0431" w:rsidP="009F3254">
      <w:pPr>
        <w:pStyle w:val="Heading2"/>
        <w:spacing w:line="360" w:lineRule="auto"/>
        <w:jc w:val="both"/>
        <w:rPr>
          <w:rFonts w:ascii="Times New Roman" w:hAnsi="Times New Roman" w:cs="Times New Roman"/>
          <w:color w:val="000000" w:themeColor="text1"/>
          <w:sz w:val="24"/>
          <w:szCs w:val="24"/>
          <w:u w:val="single"/>
          <w:shd w:val="clear" w:color="auto" w:fill="FFFFFF"/>
        </w:rPr>
      </w:pPr>
      <w:bookmarkStart w:id="10" w:name="_Toc192974539"/>
      <w:r w:rsidRPr="009F3254">
        <w:rPr>
          <w:rFonts w:ascii="Times New Roman" w:hAnsi="Times New Roman" w:cs="Times New Roman"/>
          <w:color w:val="000000" w:themeColor="text1"/>
          <w:sz w:val="24"/>
          <w:szCs w:val="24"/>
          <w:u w:val="single"/>
          <w:shd w:val="clear" w:color="auto" w:fill="FFFFFF"/>
        </w:rPr>
        <w:lastRenderedPageBreak/>
        <w:t>Structure of the Dissertation</w:t>
      </w:r>
      <w:bookmarkEnd w:id="10"/>
    </w:p>
    <w:p w14:paraId="0668635D" w14:textId="0AD1BA04" w:rsidR="00D32F66" w:rsidRDefault="009F3254" w:rsidP="009F3254">
      <w:pPr>
        <w:spacing w:after="0" w:line="360" w:lineRule="auto"/>
        <w:jc w:val="both"/>
        <w:rPr>
          <w:rFonts w:ascii="Times New Roman" w:eastAsia="Times New Roman" w:hAnsi="Times New Roman" w:cs="Times New Roman"/>
          <w:kern w:val="0"/>
          <w:sz w:val="24"/>
          <w:szCs w:val="24"/>
          <w14:ligatures w14:val="none"/>
        </w:rPr>
      </w:pPr>
      <w:r w:rsidRPr="009F3254">
        <w:rPr>
          <w:rFonts w:ascii="Times New Roman" w:eastAsia="Times New Roman" w:hAnsi="Times New Roman" w:cs="Times New Roman"/>
          <w:kern w:val="0"/>
          <w:sz w:val="24"/>
          <w:szCs w:val="24"/>
          <w14:ligatures w14:val="none"/>
        </w:rPr>
        <w:t>The disser</w:t>
      </w:r>
      <w:r w:rsidR="00D32F66">
        <w:rPr>
          <w:rFonts w:ascii="Times New Roman" w:eastAsia="Times New Roman" w:hAnsi="Times New Roman" w:cs="Times New Roman"/>
          <w:kern w:val="0"/>
          <w:sz w:val="24"/>
          <w:szCs w:val="24"/>
          <w14:ligatures w14:val="none"/>
        </w:rPr>
        <w:t>t</w:t>
      </w:r>
      <w:r w:rsidRPr="009F3254">
        <w:rPr>
          <w:rFonts w:ascii="Times New Roman" w:eastAsia="Times New Roman" w:hAnsi="Times New Roman" w:cs="Times New Roman"/>
          <w:kern w:val="0"/>
          <w:sz w:val="24"/>
          <w:szCs w:val="24"/>
          <w14:ligatures w14:val="none"/>
        </w:rPr>
        <w:t xml:space="preserve">ation </w:t>
      </w:r>
      <w:r w:rsidR="00D32F66">
        <w:rPr>
          <w:rFonts w:ascii="Times New Roman" w:eastAsia="Times New Roman" w:hAnsi="Times New Roman" w:cs="Times New Roman"/>
          <w:color w:val="000000" w:themeColor="text1"/>
          <w:kern w:val="0"/>
          <w:sz w:val="24"/>
          <w:szCs w:val="24"/>
          <w14:ligatures w14:val="none"/>
        </w:rPr>
        <w:t xml:space="preserve">is composed of five chapters named </w:t>
      </w:r>
      <w:r w:rsidR="00D32F66" w:rsidRPr="00C05CF8">
        <w:rPr>
          <w:rFonts w:ascii="Times New Roman" w:eastAsia="Times New Roman" w:hAnsi="Times New Roman" w:cs="Times New Roman"/>
          <w:color w:val="000000" w:themeColor="text1"/>
          <w:kern w:val="0"/>
          <w:sz w:val="24"/>
          <w:szCs w:val="24"/>
          <w14:ligatures w14:val="none"/>
        </w:rPr>
        <w:t>Chapter 1</w:t>
      </w:r>
      <w:r w:rsidR="00D32F66">
        <w:rPr>
          <w:rFonts w:ascii="Times New Roman" w:eastAsia="Times New Roman" w:hAnsi="Times New Roman" w:cs="Times New Roman"/>
          <w:color w:val="000000" w:themeColor="text1"/>
          <w:kern w:val="0"/>
          <w:sz w:val="24"/>
          <w:szCs w:val="24"/>
          <w14:ligatures w14:val="none"/>
        </w:rPr>
        <w:t xml:space="preserve"> to </w:t>
      </w:r>
      <w:r w:rsidR="00D32F66" w:rsidRPr="00C05CF8">
        <w:rPr>
          <w:rFonts w:ascii="Times New Roman" w:eastAsia="Times New Roman" w:hAnsi="Times New Roman" w:cs="Times New Roman"/>
          <w:color w:val="000000" w:themeColor="text1"/>
          <w:kern w:val="0"/>
          <w:sz w:val="24"/>
          <w:szCs w:val="24"/>
          <w14:ligatures w14:val="none"/>
        </w:rPr>
        <w:t xml:space="preserve">Chapter </w:t>
      </w:r>
      <w:r w:rsidR="00D32F66">
        <w:rPr>
          <w:rFonts w:ascii="Times New Roman" w:eastAsia="Times New Roman" w:hAnsi="Times New Roman" w:cs="Times New Roman"/>
          <w:color w:val="000000" w:themeColor="text1"/>
          <w:kern w:val="0"/>
          <w:sz w:val="24"/>
          <w:szCs w:val="24"/>
          <w14:ligatures w14:val="none"/>
        </w:rPr>
        <w:t xml:space="preserve">5. </w:t>
      </w:r>
      <w:r w:rsidR="00D32F66" w:rsidRPr="00C05CF8">
        <w:rPr>
          <w:rFonts w:ascii="Times New Roman" w:eastAsia="Times New Roman" w:hAnsi="Times New Roman" w:cs="Times New Roman"/>
          <w:color w:val="000000" w:themeColor="text1"/>
          <w:kern w:val="0"/>
          <w:sz w:val="24"/>
          <w:szCs w:val="24"/>
          <w14:ligatures w14:val="none"/>
        </w:rPr>
        <w:t xml:space="preserve">Chapter 1 </w:t>
      </w:r>
      <w:r w:rsidR="00D32F66">
        <w:rPr>
          <w:rFonts w:ascii="Times New Roman" w:eastAsia="Times New Roman" w:hAnsi="Times New Roman" w:cs="Times New Roman"/>
          <w:color w:val="000000" w:themeColor="text1"/>
          <w:kern w:val="0"/>
          <w:sz w:val="24"/>
          <w:szCs w:val="24"/>
          <w14:ligatures w14:val="none"/>
        </w:rPr>
        <w:t>introduces the study,</w:t>
      </w:r>
      <w:r w:rsidR="00D32F66">
        <w:rPr>
          <w:rFonts w:ascii="Times New Roman" w:eastAsia="Times New Roman" w:hAnsi="Times New Roman" w:cs="Times New Roman"/>
          <w:color w:val="000000" w:themeColor="text1"/>
          <w:kern w:val="0"/>
          <w:sz w:val="24"/>
          <w:szCs w:val="24"/>
          <w14:ligatures w14:val="none"/>
        </w:rPr>
        <w:t xml:space="preserve"> </w:t>
      </w:r>
      <w:r w:rsidR="00D32F66" w:rsidRPr="00C05CF8">
        <w:rPr>
          <w:rFonts w:ascii="Times New Roman" w:eastAsia="Times New Roman" w:hAnsi="Times New Roman" w:cs="Times New Roman"/>
          <w:color w:val="000000" w:themeColor="text1"/>
          <w:kern w:val="0"/>
          <w:sz w:val="24"/>
          <w:szCs w:val="24"/>
          <w14:ligatures w14:val="none"/>
        </w:rPr>
        <w:t xml:space="preserve">followed by Chapter 2 </w:t>
      </w:r>
      <w:r w:rsidR="00D32F66">
        <w:rPr>
          <w:rFonts w:ascii="Times New Roman" w:eastAsia="Times New Roman" w:hAnsi="Times New Roman" w:cs="Times New Roman"/>
          <w:color w:val="000000" w:themeColor="text1"/>
          <w:kern w:val="0"/>
          <w:sz w:val="24"/>
          <w:szCs w:val="24"/>
          <w14:ligatures w14:val="none"/>
        </w:rPr>
        <w:t>which contains the</w:t>
      </w:r>
      <w:r w:rsidR="00D32F66">
        <w:rPr>
          <w:rFonts w:ascii="Times New Roman" w:eastAsia="Times New Roman" w:hAnsi="Times New Roman" w:cs="Times New Roman"/>
          <w:color w:val="000000" w:themeColor="text1"/>
          <w:kern w:val="0"/>
          <w:sz w:val="24"/>
          <w:szCs w:val="24"/>
          <w14:ligatures w14:val="none"/>
        </w:rPr>
        <w:t xml:space="preserve"> </w:t>
      </w:r>
      <w:r w:rsidR="00D32F66" w:rsidRPr="00C05CF8">
        <w:rPr>
          <w:rFonts w:ascii="Times New Roman" w:eastAsia="Times New Roman" w:hAnsi="Times New Roman" w:cs="Times New Roman"/>
          <w:color w:val="000000" w:themeColor="text1"/>
          <w:kern w:val="0"/>
          <w:sz w:val="24"/>
          <w:szCs w:val="24"/>
          <w14:ligatures w14:val="none"/>
        </w:rPr>
        <w:t>Literature Review</w:t>
      </w:r>
      <w:ins w:id="11" w:author="KASIROORI J" w:date="2025-03-15T14:46:00Z">
        <w:r w:rsidR="00D32F66">
          <w:rPr>
            <w:rFonts w:ascii="Times New Roman" w:eastAsia="Times New Roman" w:hAnsi="Times New Roman" w:cs="Times New Roman"/>
            <w:color w:val="000000" w:themeColor="text1"/>
            <w:kern w:val="0"/>
            <w:sz w:val="24"/>
            <w:szCs w:val="24"/>
            <w14:ligatures w14:val="none"/>
          </w:rPr>
          <w:t>.</w:t>
        </w:r>
      </w:ins>
      <w:r w:rsidR="00D32F66" w:rsidRPr="00C05CF8">
        <w:rPr>
          <w:rFonts w:ascii="Times New Roman" w:eastAsia="Times New Roman" w:hAnsi="Times New Roman" w:cs="Times New Roman"/>
          <w:color w:val="000000" w:themeColor="text1"/>
          <w:kern w:val="0"/>
          <w:sz w:val="24"/>
          <w:szCs w:val="24"/>
          <w14:ligatures w14:val="none"/>
        </w:rPr>
        <w:t xml:space="preserve"> </w:t>
      </w:r>
      <w:r w:rsidR="00D32F66">
        <w:rPr>
          <w:rFonts w:ascii="Times New Roman" w:eastAsia="Times New Roman" w:hAnsi="Times New Roman" w:cs="Times New Roman"/>
          <w:color w:val="000000" w:themeColor="text1"/>
          <w:kern w:val="0"/>
          <w:sz w:val="24"/>
          <w:szCs w:val="24"/>
          <w14:ligatures w14:val="none"/>
        </w:rPr>
        <w:t>This is followed by C</w:t>
      </w:r>
      <w:r w:rsidR="00D32F66" w:rsidRPr="00C05CF8">
        <w:rPr>
          <w:rFonts w:ascii="Times New Roman" w:eastAsia="Times New Roman" w:hAnsi="Times New Roman" w:cs="Times New Roman"/>
          <w:color w:val="000000" w:themeColor="text1"/>
          <w:kern w:val="0"/>
          <w:sz w:val="24"/>
          <w:szCs w:val="24"/>
          <w14:ligatures w14:val="none"/>
        </w:rPr>
        <w:t xml:space="preserve">hapter 3 </w:t>
      </w:r>
      <w:r w:rsidR="00D32F66">
        <w:rPr>
          <w:rFonts w:ascii="Times New Roman" w:eastAsia="Times New Roman" w:hAnsi="Times New Roman" w:cs="Times New Roman"/>
          <w:color w:val="000000" w:themeColor="text1"/>
          <w:kern w:val="0"/>
          <w:sz w:val="24"/>
          <w:szCs w:val="24"/>
          <w14:ligatures w14:val="none"/>
        </w:rPr>
        <w:t xml:space="preserve">which contains the methodology that was used to carry out the study and then </w:t>
      </w:r>
      <w:r w:rsidR="00D32F66" w:rsidRPr="00C05CF8">
        <w:rPr>
          <w:rFonts w:ascii="Times New Roman" w:eastAsia="Times New Roman" w:hAnsi="Times New Roman" w:cs="Times New Roman"/>
          <w:color w:val="000000" w:themeColor="text1"/>
          <w:kern w:val="0"/>
          <w:sz w:val="24"/>
          <w:szCs w:val="24"/>
          <w14:ligatures w14:val="none"/>
        </w:rPr>
        <w:t xml:space="preserve">Chapter 4 </w:t>
      </w:r>
      <w:r w:rsidR="00D32F66">
        <w:rPr>
          <w:rFonts w:ascii="Times New Roman" w:eastAsia="Times New Roman" w:hAnsi="Times New Roman" w:cs="Times New Roman"/>
          <w:color w:val="000000" w:themeColor="text1"/>
          <w:kern w:val="0"/>
          <w:sz w:val="24"/>
          <w:szCs w:val="24"/>
          <w14:ligatures w14:val="none"/>
        </w:rPr>
        <w:t>provides the results of the study. Chapter 5 provides the study’s conclusion, recommendations and areas of further study.</w:t>
      </w:r>
      <w:r w:rsidR="00D32F66" w:rsidRPr="00C05CF8">
        <w:rPr>
          <w:rFonts w:ascii="Times New Roman" w:eastAsia="Times New Roman" w:hAnsi="Times New Roman" w:cs="Times New Roman"/>
          <w:color w:val="000000" w:themeColor="text1"/>
          <w:kern w:val="0"/>
          <w:sz w:val="24"/>
          <w:szCs w:val="24"/>
          <w14:ligatures w14:val="none"/>
        </w:rPr>
        <w:t xml:space="preserve"> </w:t>
      </w:r>
    </w:p>
    <w:p w14:paraId="2D56A89A" w14:textId="77777777" w:rsidR="00F340B9" w:rsidRPr="009F3254" w:rsidRDefault="00F340B9" w:rsidP="009F3254">
      <w:pPr>
        <w:pStyle w:val="Heading1"/>
        <w:numPr>
          <w:ilvl w:val="0"/>
          <w:numId w:val="0"/>
        </w:numPr>
        <w:spacing w:line="360" w:lineRule="auto"/>
        <w:ind w:left="432"/>
        <w:jc w:val="both"/>
        <w:rPr>
          <w:rFonts w:ascii="Times New Roman" w:hAnsi="Times New Roman" w:cs="Times New Roman"/>
          <w:b/>
          <w:bCs/>
          <w:color w:val="auto"/>
          <w:sz w:val="24"/>
          <w:szCs w:val="24"/>
          <w:u w:val="single"/>
        </w:rPr>
      </w:pPr>
    </w:p>
    <w:p w14:paraId="3524EC76" w14:textId="77777777" w:rsidR="00F340B9" w:rsidRPr="009F3254" w:rsidRDefault="00F340B9" w:rsidP="009F3254">
      <w:pPr>
        <w:pStyle w:val="Heading1"/>
        <w:numPr>
          <w:ilvl w:val="0"/>
          <w:numId w:val="0"/>
        </w:numPr>
        <w:spacing w:line="360" w:lineRule="auto"/>
        <w:ind w:left="432"/>
        <w:jc w:val="both"/>
        <w:rPr>
          <w:rFonts w:ascii="Times New Roman" w:hAnsi="Times New Roman" w:cs="Times New Roman"/>
          <w:b/>
          <w:bCs/>
          <w:color w:val="auto"/>
          <w:sz w:val="24"/>
          <w:szCs w:val="24"/>
          <w:u w:val="single"/>
        </w:rPr>
      </w:pPr>
    </w:p>
    <w:p w14:paraId="0EF6166D" w14:textId="77777777" w:rsidR="00F340B9" w:rsidRPr="009F3254" w:rsidRDefault="00F340B9" w:rsidP="009F3254">
      <w:pPr>
        <w:pStyle w:val="Heading1"/>
        <w:numPr>
          <w:ilvl w:val="0"/>
          <w:numId w:val="0"/>
        </w:numPr>
        <w:spacing w:line="360" w:lineRule="auto"/>
        <w:ind w:left="432"/>
        <w:jc w:val="both"/>
        <w:rPr>
          <w:rFonts w:ascii="Times New Roman" w:hAnsi="Times New Roman" w:cs="Times New Roman"/>
          <w:b/>
          <w:bCs/>
          <w:color w:val="auto"/>
          <w:sz w:val="24"/>
          <w:szCs w:val="24"/>
          <w:u w:val="single"/>
        </w:rPr>
      </w:pPr>
    </w:p>
    <w:p w14:paraId="1E6F52A9" w14:textId="77777777" w:rsidR="00F340B9" w:rsidRPr="009F3254" w:rsidRDefault="00F340B9" w:rsidP="009F3254">
      <w:pPr>
        <w:pStyle w:val="Heading1"/>
        <w:numPr>
          <w:ilvl w:val="0"/>
          <w:numId w:val="0"/>
        </w:numPr>
        <w:spacing w:line="360" w:lineRule="auto"/>
        <w:ind w:left="432"/>
        <w:jc w:val="both"/>
        <w:rPr>
          <w:rFonts w:ascii="Times New Roman" w:hAnsi="Times New Roman" w:cs="Times New Roman"/>
          <w:b/>
          <w:bCs/>
          <w:color w:val="auto"/>
          <w:sz w:val="24"/>
          <w:szCs w:val="24"/>
          <w:u w:val="single"/>
        </w:rPr>
      </w:pPr>
    </w:p>
    <w:p w14:paraId="5FBCCDB7" w14:textId="77777777" w:rsidR="00F340B9" w:rsidRPr="009F3254" w:rsidRDefault="00F340B9" w:rsidP="009F3254">
      <w:pPr>
        <w:pStyle w:val="Heading1"/>
        <w:numPr>
          <w:ilvl w:val="0"/>
          <w:numId w:val="0"/>
        </w:numPr>
        <w:spacing w:line="360" w:lineRule="auto"/>
        <w:ind w:left="432"/>
        <w:jc w:val="both"/>
        <w:rPr>
          <w:rFonts w:ascii="Times New Roman" w:hAnsi="Times New Roman" w:cs="Times New Roman"/>
          <w:b/>
          <w:bCs/>
          <w:color w:val="auto"/>
          <w:sz w:val="24"/>
          <w:szCs w:val="24"/>
          <w:u w:val="single"/>
        </w:rPr>
      </w:pPr>
    </w:p>
    <w:p w14:paraId="79940655" w14:textId="77777777" w:rsidR="00F340B9" w:rsidRPr="009F3254" w:rsidRDefault="00F340B9" w:rsidP="009F3254">
      <w:pPr>
        <w:pStyle w:val="Heading1"/>
        <w:numPr>
          <w:ilvl w:val="0"/>
          <w:numId w:val="0"/>
        </w:numPr>
        <w:spacing w:line="360" w:lineRule="auto"/>
        <w:ind w:left="432"/>
        <w:jc w:val="both"/>
        <w:rPr>
          <w:rFonts w:ascii="Times New Roman" w:hAnsi="Times New Roman" w:cs="Times New Roman"/>
          <w:b/>
          <w:bCs/>
          <w:color w:val="auto"/>
          <w:sz w:val="24"/>
          <w:szCs w:val="24"/>
          <w:u w:val="single"/>
        </w:rPr>
      </w:pPr>
    </w:p>
    <w:p w14:paraId="797B0046" w14:textId="77777777" w:rsidR="00F340B9" w:rsidRPr="009F3254" w:rsidRDefault="00F340B9" w:rsidP="009F3254">
      <w:pPr>
        <w:pStyle w:val="Heading1"/>
        <w:numPr>
          <w:ilvl w:val="0"/>
          <w:numId w:val="0"/>
        </w:numPr>
        <w:spacing w:line="360" w:lineRule="auto"/>
        <w:ind w:left="432"/>
        <w:jc w:val="both"/>
        <w:rPr>
          <w:rFonts w:ascii="Times New Roman" w:hAnsi="Times New Roman" w:cs="Times New Roman"/>
          <w:b/>
          <w:bCs/>
          <w:color w:val="auto"/>
          <w:sz w:val="24"/>
          <w:szCs w:val="24"/>
          <w:u w:val="single"/>
        </w:rPr>
      </w:pPr>
    </w:p>
    <w:p w14:paraId="47242014" w14:textId="77777777" w:rsidR="0002758F" w:rsidRDefault="0002758F" w:rsidP="009F3254">
      <w:pPr>
        <w:spacing w:line="360" w:lineRule="auto"/>
        <w:jc w:val="both"/>
        <w:rPr>
          <w:rFonts w:ascii="Times New Roman" w:hAnsi="Times New Roman" w:cs="Times New Roman"/>
          <w:b/>
          <w:bCs/>
          <w:sz w:val="24"/>
          <w:szCs w:val="24"/>
          <w:u w:val="single"/>
        </w:rPr>
      </w:pPr>
    </w:p>
    <w:p w14:paraId="3383F5C5" w14:textId="77777777" w:rsidR="0002758F" w:rsidRDefault="0002758F" w:rsidP="009F3254">
      <w:pPr>
        <w:spacing w:line="360" w:lineRule="auto"/>
        <w:jc w:val="both"/>
        <w:rPr>
          <w:rFonts w:ascii="Times New Roman" w:hAnsi="Times New Roman" w:cs="Times New Roman"/>
          <w:b/>
          <w:bCs/>
          <w:sz w:val="24"/>
          <w:szCs w:val="24"/>
          <w:u w:val="single"/>
        </w:rPr>
      </w:pPr>
    </w:p>
    <w:p w14:paraId="4714C8A4" w14:textId="77777777" w:rsidR="00706462" w:rsidRDefault="00706462" w:rsidP="009F3254">
      <w:pPr>
        <w:spacing w:line="360" w:lineRule="auto"/>
        <w:jc w:val="both"/>
        <w:rPr>
          <w:rFonts w:ascii="Times New Roman" w:hAnsi="Times New Roman" w:cs="Times New Roman"/>
          <w:b/>
          <w:bCs/>
          <w:sz w:val="24"/>
          <w:szCs w:val="24"/>
          <w:u w:val="single"/>
        </w:rPr>
      </w:pPr>
    </w:p>
    <w:p w14:paraId="63D40770" w14:textId="77777777" w:rsidR="00706462" w:rsidRDefault="00706462" w:rsidP="009F3254">
      <w:pPr>
        <w:spacing w:line="360" w:lineRule="auto"/>
        <w:jc w:val="both"/>
        <w:rPr>
          <w:rFonts w:ascii="Times New Roman" w:hAnsi="Times New Roman" w:cs="Times New Roman"/>
          <w:b/>
          <w:bCs/>
          <w:sz w:val="24"/>
          <w:szCs w:val="24"/>
          <w:u w:val="single"/>
        </w:rPr>
      </w:pPr>
    </w:p>
    <w:p w14:paraId="03976C0A" w14:textId="77777777" w:rsidR="00706462" w:rsidRDefault="00706462" w:rsidP="009F3254">
      <w:pPr>
        <w:spacing w:line="360" w:lineRule="auto"/>
        <w:jc w:val="both"/>
        <w:rPr>
          <w:rFonts w:ascii="Times New Roman" w:hAnsi="Times New Roman" w:cs="Times New Roman"/>
          <w:b/>
          <w:bCs/>
          <w:sz w:val="24"/>
          <w:szCs w:val="24"/>
          <w:u w:val="single"/>
        </w:rPr>
      </w:pPr>
    </w:p>
    <w:p w14:paraId="3BDE51AC" w14:textId="77777777" w:rsidR="00706462" w:rsidRDefault="00706462" w:rsidP="009F3254">
      <w:pPr>
        <w:spacing w:line="360" w:lineRule="auto"/>
        <w:jc w:val="both"/>
        <w:rPr>
          <w:rFonts w:ascii="Times New Roman" w:hAnsi="Times New Roman" w:cs="Times New Roman"/>
          <w:b/>
          <w:bCs/>
          <w:sz w:val="24"/>
          <w:szCs w:val="24"/>
          <w:u w:val="single"/>
        </w:rPr>
      </w:pPr>
    </w:p>
    <w:p w14:paraId="4475CF42" w14:textId="77777777" w:rsidR="00706462" w:rsidRDefault="00706462" w:rsidP="009F3254">
      <w:pPr>
        <w:spacing w:line="360" w:lineRule="auto"/>
        <w:jc w:val="both"/>
        <w:rPr>
          <w:rFonts w:ascii="Times New Roman" w:hAnsi="Times New Roman" w:cs="Times New Roman"/>
          <w:b/>
          <w:bCs/>
          <w:sz w:val="24"/>
          <w:szCs w:val="24"/>
          <w:u w:val="single"/>
        </w:rPr>
      </w:pPr>
    </w:p>
    <w:p w14:paraId="02642C7C" w14:textId="77777777" w:rsidR="00D32F66" w:rsidRDefault="00D32F66" w:rsidP="009F3254">
      <w:pPr>
        <w:spacing w:line="360" w:lineRule="auto"/>
        <w:jc w:val="both"/>
        <w:rPr>
          <w:rFonts w:ascii="Times New Roman" w:hAnsi="Times New Roman" w:cs="Times New Roman"/>
          <w:b/>
          <w:bCs/>
          <w:sz w:val="24"/>
          <w:szCs w:val="24"/>
          <w:u w:val="single"/>
        </w:rPr>
      </w:pPr>
    </w:p>
    <w:p w14:paraId="40E97608" w14:textId="77777777" w:rsidR="00D32F66" w:rsidRDefault="00D32F66" w:rsidP="009F3254">
      <w:pPr>
        <w:spacing w:line="360" w:lineRule="auto"/>
        <w:jc w:val="both"/>
        <w:rPr>
          <w:rFonts w:ascii="Times New Roman" w:hAnsi="Times New Roman" w:cs="Times New Roman"/>
          <w:b/>
          <w:bCs/>
          <w:sz w:val="24"/>
          <w:szCs w:val="24"/>
          <w:u w:val="single"/>
        </w:rPr>
      </w:pPr>
    </w:p>
    <w:p w14:paraId="6007AF1F" w14:textId="77777777" w:rsidR="00D32F66" w:rsidRDefault="00D32F66" w:rsidP="009F3254">
      <w:pPr>
        <w:spacing w:line="360" w:lineRule="auto"/>
        <w:jc w:val="both"/>
        <w:rPr>
          <w:rFonts w:ascii="Times New Roman" w:hAnsi="Times New Roman" w:cs="Times New Roman"/>
          <w:b/>
          <w:bCs/>
          <w:sz w:val="24"/>
          <w:szCs w:val="24"/>
          <w:u w:val="single"/>
        </w:rPr>
      </w:pPr>
    </w:p>
    <w:p w14:paraId="3DF1BAF3" w14:textId="5761DA7C" w:rsidR="00FE48C3" w:rsidRPr="009F3254" w:rsidRDefault="00FE48C3" w:rsidP="009F3254">
      <w:pPr>
        <w:spacing w:line="360" w:lineRule="auto"/>
        <w:jc w:val="both"/>
        <w:rPr>
          <w:rFonts w:ascii="Times New Roman" w:hAnsi="Times New Roman" w:cs="Times New Roman"/>
          <w:b/>
          <w:bCs/>
          <w:sz w:val="24"/>
          <w:szCs w:val="24"/>
          <w:u w:val="single"/>
        </w:rPr>
      </w:pPr>
      <w:r w:rsidRPr="009F3254">
        <w:rPr>
          <w:rFonts w:ascii="Times New Roman" w:hAnsi="Times New Roman" w:cs="Times New Roman"/>
          <w:b/>
          <w:bCs/>
          <w:sz w:val="24"/>
          <w:szCs w:val="24"/>
          <w:u w:val="single"/>
        </w:rPr>
        <w:lastRenderedPageBreak/>
        <w:t>REFER</w:t>
      </w:r>
      <w:r w:rsidR="00240613" w:rsidRPr="009F3254">
        <w:rPr>
          <w:rFonts w:ascii="Times New Roman" w:hAnsi="Times New Roman" w:cs="Times New Roman"/>
          <w:b/>
          <w:bCs/>
          <w:sz w:val="24"/>
          <w:szCs w:val="24"/>
          <w:u w:val="single"/>
        </w:rPr>
        <w:t>E</w:t>
      </w:r>
      <w:r w:rsidRPr="009F3254">
        <w:rPr>
          <w:rFonts w:ascii="Times New Roman" w:hAnsi="Times New Roman" w:cs="Times New Roman"/>
          <w:b/>
          <w:bCs/>
          <w:sz w:val="24"/>
          <w:szCs w:val="24"/>
          <w:u w:val="single"/>
        </w:rPr>
        <w:t>NCES</w:t>
      </w:r>
    </w:p>
    <w:p w14:paraId="011B0375" w14:textId="77777777" w:rsidR="001500C7" w:rsidRDefault="001500C7" w:rsidP="009F3254">
      <w:pPr>
        <w:spacing w:line="360" w:lineRule="auto"/>
        <w:jc w:val="both"/>
        <w:rPr>
          <w:rFonts w:ascii="Times New Roman" w:hAnsi="Times New Roman" w:cs="Times New Roman"/>
          <w:sz w:val="24"/>
          <w:szCs w:val="24"/>
        </w:rPr>
      </w:pPr>
    </w:p>
    <w:p w14:paraId="3AFE8C85" w14:textId="7B029787" w:rsidR="00FF4193" w:rsidRDefault="00FF4193" w:rsidP="009F3254">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33853246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Jab \l 1033 </w:instrText>
          </w:r>
          <w:r>
            <w:rPr>
              <w:rFonts w:ascii="Times New Roman" w:hAnsi="Times New Roman" w:cs="Times New Roman"/>
              <w:sz w:val="24"/>
              <w:szCs w:val="24"/>
            </w:rPr>
            <w:fldChar w:fldCharType="separate"/>
          </w:r>
          <w:r w:rsidR="00706462" w:rsidRPr="00706462">
            <w:rPr>
              <w:rFonts w:ascii="Times New Roman" w:hAnsi="Times New Roman" w:cs="Times New Roman"/>
              <w:noProof/>
              <w:sz w:val="24"/>
              <w:szCs w:val="24"/>
            </w:rPr>
            <w:t>[1]</w:t>
          </w:r>
          <w:r>
            <w:rPr>
              <w:rFonts w:ascii="Times New Roman" w:hAnsi="Times New Roman" w:cs="Times New Roman"/>
              <w:sz w:val="24"/>
              <w:szCs w:val="24"/>
            </w:rPr>
            <w:fldChar w:fldCharType="end"/>
          </w:r>
        </w:sdtContent>
      </w:sdt>
      <w:proofErr w:type="spellStart"/>
      <w:r w:rsidRPr="00FF4193">
        <w:rPr>
          <w:rFonts w:ascii="Times New Roman" w:hAnsi="Times New Roman" w:cs="Times New Roman"/>
          <w:sz w:val="24"/>
          <w:szCs w:val="24"/>
        </w:rPr>
        <w:t>Jabid</w:t>
      </w:r>
      <w:proofErr w:type="spellEnd"/>
      <w:r w:rsidRPr="00FF4193">
        <w:rPr>
          <w:rFonts w:ascii="Times New Roman" w:hAnsi="Times New Roman" w:cs="Times New Roman"/>
          <w:sz w:val="24"/>
          <w:szCs w:val="24"/>
        </w:rPr>
        <w:t>, T., Masum, S., Shams, R.A., Chowdhury, A., Islam, M.M., Ferdaus, M.H., Ali, M.S. and Islam, M., 2025. A Brief History of Ransomware. In </w:t>
      </w:r>
      <w:r w:rsidRPr="00FF4193">
        <w:rPr>
          <w:rFonts w:ascii="Times New Roman" w:hAnsi="Times New Roman" w:cs="Times New Roman"/>
          <w:i/>
          <w:iCs/>
          <w:sz w:val="24"/>
          <w:szCs w:val="24"/>
        </w:rPr>
        <w:t>Ransomware Evolution</w:t>
      </w:r>
      <w:r w:rsidRPr="00FF4193">
        <w:rPr>
          <w:rFonts w:ascii="Times New Roman" w:hAnsi="Times New Roman" w:cs="Times New Roman"/>
          <w:sz w:val="24"/>
          <w:szCs w:val="24"/>
        </w:rPr>
        <w:t> (pp. 3-17). CRC Press.</w:t>
      </w:r>
    </w:p>
    <w:p w14:paraId="4E9AC266" w14:textId="1984CC73" w:rsidR="00706462" w:rsidRPr="009F3254" w:rsidRDefault="00706462" w:rsidP="009F3254">
      <w:pPr>
        <w:spacing w:line="360" w:lineRule="auto"/>
        <w:jc w:val="both"/>
        <w:rPr>
          <w:rFonts w:ascii="Times New Roman" w:hAnsi="Times New Roman" w:cs="Times New Roman"/>
          <w:sz w:val="24"/>
          <w:szCs w:val="24"/>
        </w:rPr>
      </w:pPr>
      <w:sdt>
        <w:sdtPr>
          <w:rPr>
            <w:rFonts w:ascii="Times New Roman" w:hAnsi="Times New Roman" w:cs="Times New Roman"/>
            <w:color w:val="222222"/>
            <w:sz w:val="24"/>
            <w:szCs w:val="24"/>
            <w:shd w:val="clear" w:color="auto" w:fill="FFFFFF"/>
          </w:rPr>
          <w:id w:val="680777257"/>
          <w:citation/>
        </w:sdtPr>
        <w:sdtContent>
          <w:r w:rsidRPr="009F3254">
            <w:rPr>
              <w:rFonts w:ascii="Times New Roman" w:hAnsi="Times New Roman" w:cs="Times New Roman"/>
              <w:color w:val="222222"/>
              <w:sz w:val="24"/>
              <w:szCs w:val="24"/>
              <w:shd w:val="clear" w:color="auto" w:fill="FFFFFF"/>
            </w:rPr>
            <w:fldChar w:fldCharType="begin"/>
          </w:r>
          <w:r w:rsidRPr="009F3254">
            <w:rPr>
              <w:rFonts w:ascii="Times New Roman" w:hAnsi="Times New Roman" w:cs="Times New Roman"/>
              <w:color w:val="222222"/>
              <w:sz w:val="24"/>
              <w:szCs w:val="24"/>
              <w:shd w:val="clear" w:color="auto" w:fill="FFFFFF"/>
            </w:rPr>
            <w:instrText xml:space="preserve"> CITATION Sha22 \l 1033 </w:instrText>
          </w:r>
          <w:r w:rsidRPr="009F3254">
            <w:rPr>
              <w:rFonts w:ascii="Times New Roman" w:hAnsi="Times New Roman" w:cs="Times New Roman"/>
              <w:color w:val="222222"/>
              <w:sz w:val="24"/>
              <w:szCs w:val="24"/>
              <w:shd w:val="clear" w:color="auto" w:fill="FFFFFF"/>
            </w:rPr>
            <w:fldChar w:fldCharType="separate"/>
          </w:r>
          <w:r w:rsidRPr="00706462">
            <w:rPr>
              <w:rFonts w:ascii="Times New Roman" w:hAnsi="Times New Roman" w:cs="Times New Roman"/>
              <w:noProof/>
              <w:color w:val="222222"/>
              <w:sz w:val="24"/>
              <w:szCs w:val="24"/>
              <w:shd w:val="clear" w:color="auto" w:fill="FFFFFF"/>
            </w:rPr>
            <w:t>[2]</w:t>
          </w:r>
          <w:r w:rsidRPr="009F3254">
            <w:rPr>
              <w:rFonts w:ascii="Times New Roman" w:hAnsi="Times New Roman" w:cs="Times New Roman"/>
              <w:color w:val="222222"/>
              <w:sz w:val="24"/>
              <w:szCs w:val="24"/>
              <w:shd w:val="clear" w:color="auto" w:fill="FFFFFF"/>
            </w:rPr>
            <w:fldChar w:fldCharType="end"/>
          </w:r>
        </w:sdtContent>
      </w:sdt>
      <w:r w:rsidRPr="009F3254">
        <w:rPr>
          <w:rFonts w:ascii="Times New Roman" w:hAnsi="Times New Roman" w:cs="Times New Roman"/>
          <w:color w:val="222222"/>
          <w:sz w:val="24"/>
          <w:szCs w:val="24"/>
          <w:shd w:val="clear" w:color="auto" w:fill="FFFFFF"/>
        </w:rPr>
        <w:t>Sharma, Nikhil, and Ravi Shanker. "Analysis of ransomware attack and their countermeasures: A review." In </w:t>
      </w:r>
      <w:r w:rsidRPr="009F3254">
        <w:rPr>
          <w:rFonts w:ascii="Times New Roman" w:hAnsi="Times New Roman" w:cs="Times New Roman"/>
          <w:i/>
          <w:iCs/>
          <w:color w:val="222222"/>
          <w:sz w:val="24"/>
          <w:szCs w:val="24"/>
          <w:shd w:val="clear" w:color="auto" w:fill="FFFFFF"/>
        </w:rPr>
        <w:t>2022 International Conference on Electronics and Renewable Systems (ICEARS)</w:t>
      </w:r>
      <w:r w:rsidRPr="009F3254">
        <w:rPr>
          <w:rFonts w:ascii="Times New Roman" w:hAnsi="Times New Roman" w:cs="Times New Roman"/>
          <w:color w:val="222222"/>
          <w:sz w:val="24"/>
          <w:szCs w:val="24"/>
          <w:shd w:val="clear" w:color="auto" w:fill="FFFFFF"/>
        </w:rPr>
        <w:t>, pp. 1877-1883. IEEE, 2022</w:t>
      </w:r>
      <w:r>
        <w:rPr>
          <w:rFonts w:ascii="Times New Roman" w:hAnsi="Times New Roman" w:cs="Times New Roman"/>
          <w:color w:val="222222"/>
          <w:sz w:val="24"/>
          <w:szCs w:val="24"/>
          <w:shd w:val="clear" w:color="auto" w:fill="FFFFFF"/>
        </w:rPr>
        <w:t>.</w:t>
      </w:r>
    </w:p>
    <w:p w14:paraId="6CE8DA49" w14:textId="7B275460" w:rsidR="00B70ABE" w:rsidRPr="00706462" w:rsidRDefault="00000000" w:rsidP="009F3254">
      <w:pPr>
        <w:spacing w:line="360" w:lineRule="auto"/>
        <w:jc w:val="both"/>
        <w:rPr>
          <w:rFonts w:ascii="Times New Roman" w:hAnsi="Times New Roman" w:cs="Times New Roman"/>
          <w:color w:val="2E414F"/>
          <w:sz w:val="24"/>
          <w:szCs w:val="24"/>
          <w:shd w:val="clear" w:color="auto" w:fill="FFFFFF"/>
        </w:rPr>
      </w:pPr>
      <w:sdt>
        <w:sdtPr>
          <w:rPr>
            <w:rFonts w:ascii="Times New Roman" w:hAnsi="Times New Roman" w:cs="Times New Roman"/>
            <w:color w:val="2E414F"/>
            <w:sz w:val="24"/>
            <w:szCs w:val="24"/>
            <w:shd w:val="clear" w:color="auto" w:fill="FFFFFF"/>
          </w:rPr>
          <w:id w:val="2101293628"/>
          <w:citation/>
        </w:sdtPr>
        <w:sdtContent>
          <w:r w:rsidR="000B1605" w:rsidRPr="009F3254">
            <w:rPr>
              <w:rFonts w:ascii="Times New Roman" w:hAnsi="Times New Roman" w:cs="Times New Roman"/>
              <w:color w:val="2E414F"/>
              <w:sz w:val="24"/>
              <w:szCs w:val="24"/>
              <w:shd w:val="clear" w:color="auto" w:fill="FFFFFF"/>
            </w:rPr>
            <w:fldChar w:fldCharType="begin"/>
          </w:r>
          <w:r w:rsidR="000B1605" w:rsidRPr="009F3254">
            <w:rPr>
              <w:rFonts w:ascii="Times New Roman" w:hAnsi="Times New Roman" w:cs="Times New Roman"/>
              <w:color w:val="2E414F"/>
              <w:sz w:val="24"/>
              <w:szCs w:val="24"/>
              <w:shd w:val="clear" w:color="auto" w:fill="FFFFFF"/>
            </w:rPr>
            <w:instrText xml:space="preserve"> CITATION Kha24 \l 1033 </w:instrText>
          </w:r>
          <w:r w:rsidR="000B1605" w:rsidRPr="009F3254">
            <w:rPr>
              <w:rFonts w:ascii="Times New Roman" w:hAnsi="Times New Roman" w:cs="Times New Roman"/>
              <w:color w:val="2E414F"/>
              <w:sz w:val="24"/>
              <w:szCs w:val="24"/>
              <w:shd w:val="clear" w:color="auto" w:fill="FFFFFF"/>
            </w:rPr>
            <w:fldChar w:fldCharType="separate"/>
          </w:r>
          <w:r w:rsidR="00706462" w:rsidRPr="00706462">
            <w:rPr>
              <w:rFonts w:ascii="Times New Roman" w:hAnsi="Times New Roman" w:cs="Times New Roman"/>
              <w:noProof/>
              <w:color w:val="2E414F"/>
              <w:sz w:val="24"/>
              <w:szCs w:val="24"/>
              <w:shd w:val="clear" w:color="auto" w:fill="FFFFFF"/>
            </w:rPr>
            <w:t>[3]</w:t>
          </w:r>
          <w:r w:rsidR="000B1605" w:rsidRPr="009F3254">
            <w:rPr>
              <w:rFonts w:ascii="Times New Roman" w:hAnsi="Times New Roman" w:cs="Times New Roman"/>
              <w:color w:val="2E414F"/>
              <w:sz w:val="24"/>
              <w:szCs w:val="24"/>
              <w:shd w:val="clear" w:color="auto" w:fill="FFFFFF"/>
            </w:rPr>
            <w:fldChar w:fldCharType="end"/>
          </w:r>
        </w:sdtContent>
      </w:sdt>
      <w:r w:rsidR="000B1605" w:rsidRPr="009F3254">
        <w:rPr>
          <w:rFonts w:ascii="Times New Roman" w:hAnsi="Times New Roman" w:cs="Times New Roman"/>
          <w:color w:val="2E414F"/>
          <w:sz w:val="24"/>
          <w:szCs w:val="24"/>
          <w:shd w:val="clear" w:color="auto" w:fill="FFFFFF"/>
        </w:rPr>
        <w:t xml:space="preserve">Khaliq, </w:t>
      </w:r>
      <w:proofErr w:type="spellStart"/>
      <w:r w:rsidR="000B1605" w:rsidRPr="009F3254">
        <w:rPr>
          <w:rFonts w:ascii="Times New Roman" w:hAnsi="Times New Roman" w:cs="Times New Roman"/>
          <w:color w:val="2E414F"/>
          <w:sz w:val="24"/>
          <w:szCs w:val="24"/>
          <w:shd w:val="clear" w:color="auto" w:fill="FFFFFF"/>
        </w:rPr>
        <w:t>Khowla</w:t>
      </w:r>
      <w:proofErr w:type="spellEnd"/>
      <w:r w:rsidR="000B1605" w:rsidRPr="009F3254">
        <w:rPr>
          <w:rFonts w:ascii="Times New Roman" w:hAnsi="Times New Roman" w:cs="Times New Roman"/>
          <w:color w:val="2E414F"/>
          <w:sz w:val="24"/>
          <w:szCs w:val="24"/>
          <w:shd w:val="clear" w:color="auto" w:fill="FFFFFF"/>
        </w:rPr>
        <w:t xml:space="preserve">, Nor </w:t>
      </w:r>
      <w:proofErr w:type="spellStart"/>
      <w:r w:rsidR="000B1605" w:rsidRPr="009F3254">
        <w:rPr>
          <w:rFonts w:ascii="Times New Roman" w:hAnsi="Times New Roman" w:cs="Times New Roman"/>
          <w:color w:val="2E414F"/>
          <w:sz w:val="24"/>
          <w:szCs w:val="24"/>
          <w:shd w:val="clear" w:color="auto" w:fill="FFFFFF"/>
        </w:rPr>
        <w:t>Zairah</w:t>
      </w:r>
      <w:proofErr w:type="spellEnd"/>
      <w:r w:rsidR="000B1605" w:rsidRPr="009F3254">
        <w:rPr>
          <w:rFonts w:ascii="Times New Roman" w:hAnsi="Times New Roman" w:cs="Times New Roman"/>
          <w:color w:val="2E414F"/>
          <w:sz w:val="24"/>
          <w:szCs w:val="24"/>
          <w:shd w:val="clear" w:color="auto" w:fill="FFFFFF"/>
        </w:rPr>
        <w:t xml:space="preserve"> Ab Rahim, Khalid Hamid, Muhammad </w:t>
      </w:r>
      <w:proofErr w:type="spellStart"/>
      <w:r w:rsidR="000B1605" w:rsidRPr="009F3254">
        <w:rPr>
          <w:rFonts w:ascii="Times New Roman" w:hAnsi="Times New Roman" w:cs="Times New Roman"/>
          <w:color w:val="2E414F"/>
          <w:sz w:val="24"/>
          <w:szCs w:val="24"/>
          <w:shd w:val="clear" w:color="auto" w:fill="FFFFFF"/>
        </w:rPr>
        <w:t>Ibrar</w:t>
      </w:r>
      <w:proofErr w:type="spellEnd"/>
      <w:r w:rsidR="000B1605" w:rsidRPr="009F3254">
        <w:rPr>
          <w:rFonts w:ascii="Times New Roman" w:hAnsi="Times New Roman" w:cs="Times New Roman"/>
          <w:color w:val="2E414F"/>
          <w:sz w:val="24"/>
          <w:szCs w:val="24"/>
          <w:shd w:val="clear" w:color="auto" w:fill="FFFFFF"/>
        </w:rPr>
        <w:t>, Uzair Ahmad and Muhammad Ubaid Ullah. “Ransomware Attacks: Tools and Techniques for Detection.” </w:t>
      </w:r>
      <w:r w:rsidR="000B1605" w:rsidRPr="009F3254">
        <w:rPr>
          <w:rStyle w:val="Emphasis"/>
          <w:rFonts w:ascii="Times New Roman" w:hAnsi="Times New Roman" w:cs="Times New Roman"/>
          <w:color w:val="2E414F"/>
          <w:sz w:val="24"/>
          <w:szCs w:val="24"/>
        </w:rPr>
        <w:t>2024 2nd International Conference on Cyber Resilience (ICCR)</w:t>
      </w:r>
      <w:r w:rsidR="000B1605" w:rsidRPr="009F3254">
        <w:rPr>
          <w:rFonts w:ascii="Times New Roman" w:hAnsi="Times New Roman" w:cs="Times New Roman"/>
          <w:color w:val="2E414F"/>
          <w:sz w:val="24"/>
          <w:szCs w:val="24"/>
          <w:shd w:val="clear" w:color="auto" w:fill="FFFFFF"/>
        </w:rPr>
        <w:t> (2024): 1-5.</w:t>
      </w:r>
    </w:p>
    <w:p w14:paraId="7AD1AE61" w14:textId="7DDD5A5B" w:rsidR="004B72B0" w:rsidRPr="009F3254" w:rsidRDefault="00000000" w:rsidP="009F3254">
      <w:pPr>
        <w:spacing w:line="360" w:lineRule="auto"/>
        <w:jc w:val="both"/>
        <w:rPr>
          <w:rFonts w:ascii="Times New Roman" w:eastAsia="Times New Roman" w:hAnsi="Times New Roman" w:cs="Times New Roman"/>
          <w:kern w:val="0"/>
          <w:sz w:val="24"/>
          <w:szCs w:val="24"/>
          <w14:ligatures w14:val="none"/>
        </w:rPr>
      </w:pPr>
      <w:sdt>
        <w:sdtPr>
          <w:rPr>
            <w:rFonts w:ascii="Times New Roman" w:hAnsi="Times New Roman" w:cs="Times New Roman"/>
            <w:color w:val="222222"/>
            <w:sz w:val="24"/>
            <w:szCs w:val="24"/>
            <w:shd w:val="clear" w:color="auto" w:fill="FFFFFF"/>
          </w:rPr>
          <w:id w:val="-65735336"/>
          <w:citation/>
        </w:sdtPr>
        <w:sdtContent>
          <w:r w:rsidR="004B72B0" w:rsidRPr="009F3254">
            <w:rPr>
              <w:rFonts w:ascii="Times New Roman" w:hAnsi="Times New Roman" w:cs="Times New Roman"/>
              <w:color w:val="222222"/>
              <w:sz w:val="24"/>
              <w:szCs w:val="24"/>
              <w:shd w:val="clear" w:color="auto" w:fill="FFFFFF"/>
            </w:rPr>
            <w:fldChar w:fldCharType="begin"/>
          </w:r>
          <w:r w:rsidR="004B72B0" w:rsidRPr="009F3254">
            <w:rPr>
              <w:rFonts w:ascii="Times New Roman" w:hAnsi="Times New Roman" w:cs="Times New Roman"/>
              <w:color w:val="222222"/>
              <w:sz w:val="24"/>
              <w:szCs w:val="24"/>
              <w:shd w:val="clear" w:color="auto" w:fill="FFFFFF"/>
            </w:rPr>
            <w:instrText xml:space="preserve"> CITATION Mos20 \l 1033 </w:instrText>
          </w:r>
          <w:r w:rsidR="004B72B0" w:rsidRPr="009F3254">
            <w:rPr>
              <w:rFonts w:ascii="Times New Roman" w:hAnsi="Times New Roman" w:cs="Times New Roman"/>
              <w:color w:val="222222"/>
              <w:sz w:val="24"/>
              <w:szCs w:val="24"/>
              <w:shd w:val="clear" w:color="auto" w:fill="FFFFFF"/>
            </w:rPr>
            <w:fldChar w:fldCharType="separate"/>
          </w:r>
          <w:r w:rsidR="00706462" w:rsidRPr="00706462">
            <w:rPr>
              <w:rFonts w:ascii="Times New Roman" w:hAnsi="Times New Roman" w:cs="Times New Roman"/>
              <w:noProof/>
              <w:color w:val="222222"/>
              <w:sz w:val="24"/>
              <w:szCs w:val="24"/>
              <w:shd w:val="clear" w:color="auto" w:fill="FFFFFF"/>
            </w:rPr>
            <w:t>[4]</w:t>
          </w:r>
          <w:r w:rsidR="004B72B0" w:rsidRPr="009F3254">
            <w:rPr>
              <w:rFonts w:ascii="Times New Roman" w:hAnsi="Times New Roman" w:cs="Times New Roman"/>
              <w:color w:val="222222"/>
              <w:sz w:val="24"/>
              <w:szCs w:val="24"/>
              <w:shd w:val="clear" w:color="auto" w:fill="FFFFFF"/>
            </w:rPr>
            <w:fldChar w:fldCharType="end"/>
          </w:r>
        </w:sdtContent>
      </w:sdt>
      <w:r w:rsidR="004B72B0" w:rsidRPr="009F3254">
        <w:rPr>
          <w:rFonts w:ascii="Times New Roman" w:hAnsi="Times New Roman" w:cs="Times New Roman"/>
          <w:color w:val="222222"/>
          <w:sz w:val="24"/>
          <w:szCs w:val="24"/>
          <w:shd w:val="clear" w:color="auto" w:fill="FFFFFF"/>
        </w:rPr>
        <w:t>., 2020, July. The growing influence of ransomware. In </w:t>
      </w:r>
      <w:r w:rsidR="004B72B0" w:rsidRPr="009F3254">
        <w:rPr>
          <w:rFonts w:ascii="Times New Roman" w:hAnsi="Times New Roman" w:cs="Times New Roman"/>
          <w:i/>
          <w:iCs/>
          <w:color w:val="222222"/>
          <w:sz w:val="24"/>
          <w:szCs w:val="24"/>
          <w:shd w:val="clear" w:color="auto" w:fill="FFFFFF"/>
        </w:rPr>
        <w:t>2020 IEEE International Conference on Electro Information Technology (EIT)</w:t>
      </w:r>
      <w:r w:rsidR="004B72B0" w:rsidRPr="009F3254">
        <w:rPr>
          <w:rFonts w:ascii="Times New Roman" w:hAnsi="Times New Roman" w:cs="Times New Roman"/>
          <w:color w:val="222222"/>
          <w:sz w:val="24"/>
          <w:szCs w:val="24"/>
          <w:shd w:val="clear" w:color="auto" w:fill="FFFFFF"/>
        </w:rPr>
        <w:t> (pp. 643-647). IEEE.</w:t>
      </w:r>
    </w:p>
    <w:p w14:paraId="465C8AE6" w14:textId="46F1BC51" w:rsidR="00B70ABE" w:rsidRDefault="00000000" w:rsidP="009F3254">
      <w:pPr>
        <w:spacing w:line="360" w:lineRule="auto"/>
        <w:jc w:val="both"/>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321041739"/>
          <w:citation/>
        </w:sdtPr>
        <w:sdtContent>
          <w:r w:rsidR="00B70ABE" w:rsidRPr="009F3254">
            <w:rPr>
              <w:rFonts w:ascii="Times New Roman" w:hAnsi="Times New Roman" w:cs="Times New Roman"/>
              <w:color w:val="222222"/>
              <w:sz w:val="24"/>
              <w:szCs w:val="24"/>
              <w:shd w:val="clear" w:color="auto" w:fill="FFFFFF"/>
            </w:rPr>
            <w:fldChar w:fldCharType="begin"/>
          </w:r>
          <w:r w:rsidR="00B70ABE" w:rsidRPr="009F3254">
            <w:rPr>
              <w:rFonts w:ascii="Times New Roman" w:hAnsi="Times New Roman" w:cs="Times New Roman"/>
              <w:color w:val="222222"/>
              <w:sz w:val="24"/>
              <w:szCs w:val="24"/>
              <w:shd w:val="clear" w:color="auto" w:fill="FFFFFF"/>
            </w:rPr>
            <w:instrText xml:space="preserve"> CITATION Fio23 \l 1033 </w:instrText>
          </w:r>
          <w:r w:rsidR="00B70ABE" w:rsidRPr="009F3254">
            <w:rPr>
              <w:rFonts w:ascii="Times New Roman" w:hAnsi="Times New Roman" w:cs="Times New Roman"/>
              <w:color w:val="222222"/>
              <w:sz w:val="24"/>
              <w:szCs w:val="24"/>
              <w:shd w:val="clear" w:color="auto" w:fill="FFFFFF"/>
            </w:rPr>
            <w:fldChar w:fldCharType="separate"/>
          </w:r>
          <w:r w:rsidR="00706462" w:rsidRPr="00706462">
            <w:rPr>
              <w:rFonts w:ascii="Times New Roman" w:hAnsi="Times New Roman" w:cs="Times New Roman"/>
              <w:noProof/>
              <w:color w:val="222222"/>
              <w:sz w:val="24"/>
              <w:szCs w:val="24"/>
              <w:shd w:val="clear" w:color="auto" w:fill="FFFFFF"/>
            </w:rPr>
            <w:t>[5]</w:t>
          </w:r>
          <w:r w:rsidR="00B70ABE" w:rsidRPr="009F3254">
            <w:rPr>
              <w:rFonts w:ascii="Times New Roman" w:hAnsi="Times New Roman" w:cs="Times New Roman"/>
              <w:color w:val="222222"/>
              <w:sz w:val="24"/>
              <w:szCs w:val="24"/>
              <w:shd w:val="clear" w:color="auto" w:fill="FFFFFF"/>
            </w:rPr>
            <w:fldChar w:fldCharType="end"/>
          </w:r>
        </w:sdtContent>
      </w:sdt>
      <w:r w:rsidR="00B70ABE" w:rsidRPr="009F3254">
        <w:rPr>
          <w:rFonts w:ascii="Times New Roman" w:hAnsi="Times New Roman" w:cs="Times New Roman"/>
          <w:color w:val="222222"/>
          <w:sz w:val="24"/>
          <w:szCs w:val="24"/>
          <w:shd w:val="clear" w:color="auto" w:fill="FFFFFF"/>
        </w:rPr>
        <w:t>., 2023, March. Security Analysis of Ransomware: A Deep Dive into WannaCry and Locky. In </w:t>
      </w:r>
      <w:r w:rsidR="00B70ABE" w:rsidRPr="009F3254">
        <w:rPr>
          <w:rFonts w:ascii="Times New Roman" w:hAnsi="Times New Roman" w:cs="Times New Roman"/>
          <w:i/>
          <w:iCs/>
          <w:color w:val="222222"/>
          <w:sz w:val="24"/>
          <w:szCs w:val="24"/>
          <w:shd w:val="clear" w:color="auto" w:fill="FFFFFF"/>
        </w:rPr>
        <w:t>2023 IEEE 13th Annual Computing and Communication Workshop and Conference (CCWC)</w:t>
      </w:r>
      <w:r w:rsidR="00B70ABE" w:rsidRPr="009F3254">
        <w:rPr>
          <w:rFonts w:ascii="Times New Roman" w:hAnsi="Times New Roman" w:cs="Times New Roman"/>
          <w:color w:val="222222"/>
          <w:sz w:val="24"/>
          <w:szCs w:val="24"/>
          <w:shd w:val="clear" w:color="auto" w:fill="FFFFFF"/>
        </w:rPr>
        <w:t> (pp. 285-294). IEEE.</w:t>
      </w:r>
    </w:p>
    <w:p w14:paraId="7BFD94EA" w14:textId="5B8CAB60" w:rsidR="00706462" w:rsidRPr="009F3254" w:rsidRDefault="00706462" w:rsidP="009F3254">
      <w:pPr>
        <w:spacing w:line="360" w:lineRule="auto"/>
        <w:jc w:val="both"/>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694119537"/>
          <w:citation/>
        </w:sdtPr>
        <w:sdtContent>
          <w:r w:rsidRPr="009F3254">
            <w:rPr>
              <w:rFonts w:ascii="Times New Roman" w:hAnsi="Times New Roman" w:cs="Times New Roman"/>
              <w:color w:val="222222"/>
              <w:sz w:val="24"/>
              <w:szCs w:val="24"/>
              <w:shd w:val="clear" w:color="auto" w:fill="FFFFFF"/>
            </w:rPr>
            <w:fldChar w:fldCharType="begin"/>
          </w:r>
          <w:r w:rsidRPr="009F3254">
            <w:rPr>
              <w:rFonts w:ascii="Times New Roman" w:hAnsi="Times New Roman" w:cs="Times New Roman"/>
              <w:color w:val="222222"/>
              <w:sz w:val="24"/>
              <w:szCs w:val="24"/>
              <w:shd w:val="clear" w:color="auto" w:fill="FFFFFF"/>
            </w:rPr>
            <w:instrText xml:space="preserve"> CITATION Uro22 \l 1033 </w:instrText>
          </w:r>
          <w:r w:rsidRPr="009F3254">
            <w:rPr>
              <w:rFonts w:ascii="Times New Roman" w:hAnsi="Times New Roman" w:cs="Times New Roman"/>
              <w:color w:val="222222"/>
              <w:sz w:val="24"/>
              <w:szCs w:val="24"/>
              <w:shd w:val="clear" w:color="auto" w:fill="FFFFFF"/>
            </w:rPr>
            <w:fldChar w:fldCharType="separate"/>
          </w:r>
          <w:r w:rsidRPr="00706462">
            <w:rPr>
              <w:rFonts w:ascii="Times New Roman" w:hAnsi="Times New Roman" w:cs="Times New Roman"/>
              <w:noProof/>
              <w:color w:val="222222"/>
              <w:sz w:val="24"/>
              <w:szCs w:val="24"/>
              <w:shd w:val="clear" w:color="auto" w:fill="FFFFFF"/>
            </w:rPr>
            <w:t>[6]</w:t>
          </w:r>
          <w:r w:rsidRPr="009F3254">
            <w:rPr>
              <w:rFonts w:ascii="Times New Roman" w:hAnsi="Times New Roman" w:cs="Times New Roman"/>
              <w:color w:val="222222"/>
              <w:sz w:val="24"/>
              <w:szCs w:val="24"/>
              <w:shd w:val="clear" w:color="auto" w:fill="FFFFFF"/>
            </w:rPr>
            <w:fldChar w:fldCharType="end"/>
          </w:r>
        </w:sdtContent>
      </w:sdt>
      <w:r w:rsidRPr="009F3254">
        <w:rPr>
          <w:rFonts w:ascii="Times New Roman" w:hAnsi="Times New Roman" w:cs="Times New Roman"/>
          <w:color w:val="222222"/>
          <w:sz w:val="24"/>
          <w:szCs w:val="24"/>
          <w:shd w:val="clear" w:color="auto" w:fill="FFFFFF"/>
        </w:rPr>
        <w:t xml:space="preserve">Urooj, Umara, Bander Ali Saleh Al-rimy, </w:t>
      </w:r>
      <w:proofErr w:type="spellStart"/>
      <w:r w:rsidRPr="009F3254">
        <w:rPr>
          <w:rFonts w:ascii="Times New Roman" w:hAnsi="Times New Roman" w:cs="Times New Roman"/>
          <w:color w:val="222222"/>
          <w:sz w:val="24"/>
          <w:szCs w:val="24"/>
          <w:shd w:val="clear" w:color="auto" w:fill="FFFFFF"/>
        </w:rPr>
        <w:t>Anazida</w:t>
      </w:r>
      <w:proofErr w:type="spellEnd"/>
      <w:r w:rsidRPr="009F3254">
        <w:rPr>
          <w:rFonts w:ascii="Times New Roman" w:hAnsi="Times New Roman" w:cs="Times New Roman"/>
          <w:color w:val="222222"/>
          <w:sz w:val="24"/>
          <w:szCs w:val="24"/>
          <w:shd w:val="clear" w:color="auto" w:fill="FFFFFF"/>
        </w:rPr>
        <w:t xml:space="preserve"> Zainal, Fuad A. </w:t>
      </w:r>
      <w:proofErr w:type="spellStart"/>
      <w:r w:rsidRPr="009F3254">
        <w:rPr>
          <w:rFonts w:ascii="Times New Roman" w:hAnsi="Times New Roman" w:cs="Times New Roman"/>
          <w:color w:val="222222"/>
          <w:sz w:val="24"/>
          <w:szCs w:val="24"/>
          <w:shd w:val="clear" w:color="auto" w:fill="FFFFFF"/>
        </w:rPr>
        <w:t>Ghaleb</w:t>
      </w:r>
      <w:proofErr w:type="spellEnd"/>
      <w:r w:rsidRPr="009F3254">
        <w:rPr>
          <w:rFonts w:ascii="Times New Roman" w:hAnsi="Times New Roman" w:cs="Times New Roman"/>
          <w:color w:val="222222"/>
          <w:sz w:val="24"/>
          <w:szCs w:val="24"/>
          <w:shd w:val="clear" w:color="auto" w:fill="FFFFFF"/>
        </w:rPr>
        <w:t xml:space="preserve">, and Murad A. </w:t>
      </w:r>
      <w:proofErr w:type="spellStart"/>
      <w:r w:rsidRPr="009F3254">
        <w:rPr>
          <w:rFonts w:ascii="Times New Roman" w:hAnsi="Times New Roman" w:cs="Times New Roman"/>
          <w:color w:val="222222"/>
          <w:sz w:val="24"/>
          <w:szCs w:val="24"/>
          <w:shd w:val="clear" w:color="auto" w:fill="FFFFFF"/>
        </w:rPr>
        <w:t>Rassam</w:t>
      </w:r>
      <w:proofErr w:type="spellEnd"/>
      <w:r w:rsidRPr="009F3254">
        <w:rPr>
          <w:rFonts w:ascii="Times New Roman" w:hAnsi="Times New Roman" w:cs="Times New Roman"/>
          <w:color w:val="222222"/>
          <w:sz w:val="24"/>
          <w:szCs w:val="24"/>
          <w:shd w:val="clear" w:color="auto" w:fill="FFFFFF"/>
        </w:rPr>
        <w:t>. 2022. "Ransomware Detection Using the Dynamic Analysis and Machine Learning: A Survey and Research Directions" </w:t>
      </w:r>
      <w:r w:rsidRPr="009F3254">
        <w:rPr>
          <w:rStyle w:val="Emphasis"/>
          <w:rFonts w:ascii="Times New Roman" w:hAnsi="Times New Roman" w:cs="Times New Roman"/>
          <w:color w:val="222222"/>
          <w:sz w:val="24"/>
          <w:szCs w:val="24"/>
          <w:shd w:val="clear" w:color="auto" w:fill="FFFFFF"/>
        </w:rPr>
        <w:t>Applied Sciences</w:t>
      </w:r>
      <w:r w:rsidRPr="009F3254">
        <w:rPr>
          <w:rFonts w:ascii="Times New Roman" w:hAnsi="Times New Roman" w:cs="Times New Roman"/>
          <w:color w:val="222222"/>
          <w:sz w:val="24"/>
          <w:szCs w:val="24"/>
          <w:shd w:val="clear" w:color="auto" w:fill="FFFFFF"/>
        </w:rPr>
        <w:t xml:space="preserve"> 12, no. 1: 172. </w:t>
      </w:r>
      <w:hyperlink r:id="rId8" w:history="1">
        <w:r w:rsidRPr="009F3254">
          <w:rPr>
            <w:rStyle w:val="Hyperlink"/>
            <w:rFonts w:ascii="Times New Roman" w:hAnsi="Times New Roman" w:cs="Times New Roman"/>
            <w:sz w:val="24"/>
            <w:szCs w:val="24"/>
            <w:shd w:val="clear" w:color="auto" w:fill="FFFFFF"/>
          </w:rPr>
          <w:t>https://doi.org/10.3390/app12010172</w:t>
        </w:r>
      </w:hyperlink>
    </w:p>
    <w:p w14:paraId="2BD0114D" w14:textId="758EC00B" w:rsidR="009930DE" w:rsidRPr="00706462" w:rsidRDefault="00000000" w:rsidP="009F3254">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2010591334"/>
          <w:citation/>
        </w:sdtPr>
        <w:sdtContent>
          <w:r w:rsidR="00946194" w:rsidRPr="009F3254">
            <w:rPr>
              <w:rFonts w:ascii="Times New Roman" w:hAnsi="Times New Roman" w:cs="Times New Roman"/>
              <w:sz w:val="24"/>
              <w:szCs w:val="24"/>
            </w:rPr>
            <w:fldChar w:fldCharType="begin"/>
          </w:r>
          <w:r w:rsidR="00946194" w:rsidRPr="009F3254">
            <w:rPr>
              <w:rFonts w:ascii="Times New Roman" w:hAnsi="Times New Roman" w:cs="Times New Roman"/>
              <w:sz w:val="24"/>
              <w:szCs w:val="24"/>
            </w:rPr>
            <w:instrText xml:space="preserve"> CITATION Kan23 \l 1033 </w:instrText>
          </w:r>
          <w:r w:rsidR="00946194" w:rsidRPr="009F3254">
            <w:rPr>
              <w:rFonts w:ascii="Times New Roman" w:hAnsi="Times New Roman" w:cs="Times New Roman"/>
              <w:sz w:val="24"/>
              <w:szCs w:val="24"/>
            </w:rPr>
            <w:fldChar w:fldCharType="separate"/>
          </w:r>
          <w:r w:rsidR="00706462" w:rsidRPr="00706462">
            <w:rPr>
              <w:rFonts w:ascii="Times New Roman" w:hAnsi="Times New Roman" w:cs="Times New Roman"/>
              <w:noProof/>
              <w:sz w:val="24"/>
              <w:szCs w:val="24"/>
            </w:rPr>
            <w:t>[7]</w:t>
          </w:r>
          <w:r w:rsidR="00946194" w:rsidRPr="009F3254">
            <w:rPr>
              <w:rFonts w:ascii="Times New Roman" w:hAnsi="Times New Roman" w:cs="Times New Roman"/>
              <w:sz w:val="24"/>
              <w:szCs w:val="24"/>
            </w:rPr>
            <w:fldChar w:fldCharType="end"/>
          </w:r>
        </w:sdtContent>
      </w:sdt>
      <w:r w:rsidR="00622863" w:rsidRPr="00622863">
        <w:rPr>
          <w:rFonts w:ascii="Times New Roman" w:hAnsi="Times New Roman" w:cs="Times New Roman"/>
          <w:sz w:val="24"/>
          <w:szCs w:val="24"/>
        </w:rPr>
        <w:t xml:space="preserve">Kang, Qian &amp; Gu, </w:t>
      </w:r>
      <w:proofErr w:type="gramStart"/>
      <w:r w:rsidR="00622863" w:rsidRPr="00622863">
        <w:rPr>
          <w:rFonts w:ascii="Times New Roman" w:hAnsi="Times New Roman" w:cs="Times New Roman"/>
          <w:sz w:val="24"/>
          <w:szCs w:val="24"/>
        </w:rPr>
        <w:t>Yuanyuan.</w:t>
      </w:r>
      <w:r w:rsidR="00946194" w:rsidRPr="009F3254">
        <w:rPr>
          <w:rFonts w:ascii="Times New Roman" w:hAnsi="Times New Roman" w:cs="Times New Roman"/>
          <w:sz w:val="24"/>
          <w:szCs w:val="24"/>
        </w:rPr>
        <w:t>(</w:t>
      </w:r>
      <w:proofErr w:type="gramEnd"/>
      <w:r w:rsidR="00946194" w:rsidRPr="009F3254">
        <w:rPr>
          <w:rFonts w:ascii="Times New Roman" w:hAnsi="Times New Roman" w:cs="Times New Roman"/>
          <w:sz w:val="24"/>
          <w:szCs w:val="24"/>
        </w:rPr>
        <w:t>2023). A Survey on Ransomware Threats: Contrasting Static and Dynamic Analysis Methods. 10.20944/preprints</w:t>
      </w:r>
      <w:proofErr w:type="gramStart"/>
      <w:r w:rsidR="00946194" w:rsidRPr="009F3254">
        <w:rPr>
          <w:rFonts w:ascii="Times New Roman" w:hAnsi="Times New Roman" w:cs="Times New Roman"/>
          <w:sz w:val="24"/>
          <w:szCs w:val="24"/>
        </w:rPr>
        <w:t>202311.0798.v</w:t>
      </w:r>
      <w:proofErr w:type="gramEnd"/>
      <w:r w:rsidR="00946194" w:rsidRPr="009F3254">
        <w:rPr>
          <w:rFonts w:ascii="Times New Roman" w:hAnsi="Times New Roman" w:cs="Times New Roman"/>
          <w:sz w:val="24"/>
          <w:szCs w:val="24"/>
        </w:rPr>
        <w:t xml:space="preserve">1. </w:t>
      </w:r>
    </w:p>
    <w:p w14:paraId="6834717D" w14:textId="6AC7C473" w:rsidR="009930DE" w:rsidRPr="009F3254" w:rsidRDefault="00000000" w:rsidP="009F3254">
      <w:pPr>
        <w:spacing w:line="360" w:lineRule="auto"/>
        <w:jc w:val="both"/>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412085899"/>
          <w:citation/>
        </w:sdtPr>
        <w:sdtContent>
          <w:r w:rsidR="009930DE" w:rsidRPr="009F3254">
            <w:rPr>
              <w:rFonts w:ascii="Times New Roman" w:hAnsi="Times New Roman" w:cs="Times New Roman"/>
              <w:color w:val="222222"/>
              <w:sz w:val="24"/>
              <w:szCs w:val="24"/>
              <w:shd w:val="clear" w:color="auto" w:fill="FFFFFF"/>
            </w:rPr>
            <w:fldChar w:fldCharType="begin"/>
          </w:r>
          <w:r w:rsidR="009930DE" w:rsidRPr="009F3254">
            <w:rPr>
              <w:rFonts w:ascii="Times New Roman" w:hAnsi="Times New Roman" w:cs="Times New Roman"/>
              <w:color w:val="222222"/>
              <w:sz w:val="24"/>
              <w:szCs w:val="24"/>
              <w:shd w:val="clear" w:color="auto" w:fill="FFFFFF"/>
            </w:rPr>
            <w:instrText xml:space="preserve"> CITATION Far21 \l 1033 </w:instrText>
          </w:r>
          <w:r w:rsidR="009930DE" w:rsidRPr="009F3254">
            <w:rPr>
              <w:rFonts w:ascii="Times New Roman" w:hAnsi="Times New Roman" w:cs="Times New Roman"/>
              <w:color w:val="222222"/>
              <w:sz w:val="24"/>
              <w:szCs w:val="24"/>
              <w:shd w:val="clear" w:color="auto" w:fill="FFFFFF"/>
            </w:rPr>
            <w:fldChar w:fldCharType="separate"/>
          </w:r>
          <w:r w:rsidR="00706462" w:rsidRPr="00706462">
            <w:rPr>
              <w:rFonts w:ascii="Times New Roman" w:hAnsi="Times New Roman" w:cs="Times New Roman"/>
              <w:noProof/>
              <w:color w:val="222222"/>
              <w:sz w:val="24"/>
              <w:szCs w:val="24"/>
              <w:shd w:val="clear" w:color="auto" w:fill="FFFFFF"/>
            </w:rPr>
            <w:t>[8]</w:t>
          </w:r>
          <w:r w:rsidR="009930DE" w:rsidRPr="009F3254">
            <w:rPr>
              <w:rFonts w:ascii="Times New Roman" w:hAnsi="Times New Roman" w:cs="Times New Roman"/>
              <w:color w:val="222222"/>
              <w:sz w:val="24"/>
              <w:szCs w:val="24"/>
              <w:shd w:val="clear" w:color="auto" w:fill="FFFFFF"/>
            </w:rPr>
            <w:fldChar w:fldCharType="end"/>
          </w:r>
        </w:sdtContent>
      </w:sdt>
      <w:proofErr w:type="spellStart"/>
      <w:r w:rsidR="009930DE" w:rsidRPr="009F3254">
        <w:rPr>
          <w:rFonts w:ascii="Times New Roman" w:hAnsi="Times New Roman" w:cs="Times New Roman"/>
          <w:color w:val="222222"/>
          <w:sz w:val="24"/>
          <w:szCs w:val="24"/>
          <w:shd w:val="clear" w:color="auto" w:fill="FFFFFF"/>
        </w:rPr>
        <w:t>Farion</w:t>
      </w:r>
      <w:proofErr w:type="spellEnd"/>
      <w:r w:rsidR="009930DE" w:rsidRPr="009F3254">
        <w:rPr>
          <w:rFonts w:ascii="Times New Roman" w:hAnsi="Times New Roman" w:cs="Times New Roman"/>
          <w:color w:val="222222"/>
          <w:sz w:val="24"/>
          <w:szCs w:val="24"/>
          <w:shd w:val="clear" w:color="auto" w:fill="FFFFFF"/>
        </w:rPr>
        <w:t xml:space="preserve">-Melnyk, A., </w:t>
      </w:r>
      <w:proofErr w:type="spellStart"/>
      <w:r w:rsidR="009930DE" w:rsidRPr="009F3254">
        <w:rPr>
          <w:rFonts w:ascii="Times New Roman" w:hAnsi="Times New Roman" w:cs="Times New Roman"/>
          <w:color w:val="222222"/>
          <w:sz w:val="24"/>
          <w:szCs w:val="24"/>
          <w:shd w:val="clear" w:color="auto" w:fill="FFFFFF"/>
        </w:rPr>
        <w:t>Rozheliuk</w:t>
      </w:r>
      <w:proofErr w:type="spellEnd"/>
      <w:r w:rsidR="009930DE" w:rsidRPr="009F3254">
        <w:rPr>
          <w:rFonts w:ascii="Times New Roman" w:hAnsi="Times New Roman" w:cs="Times New Roman"/>
          <w:color w:val="222222"/>
          <w:sz w:val="24"/>
          <w:szCs w:val="24"/>
          <w:shd w:val="clear" w:color="auto" w:fill="FFFFFF"/>
        </w:rPr>
        <w:t xml:space="preserve">, V., </w:t>
      </w:r>
      <w:proofErr w:type="spellStart"/>
      <w:r w:rsidR="009930DE" w:rsidRPr="009F3254">
        <w:rPr>
          <w:rFonts w:ascii="Times New Roman" w:hAnsi="Times New Roman" w:cs="Times New Roman"/>
          <w:color w:val="222222"/>
          <w:sz w:val="24"/>
          <w:szCs w:val="24"/>
          <w:shd w:val="clear" w:color="auto" w:fill="FFFFFF"/>
        </w:rPr>
        <w:t>Slipchenko</w:t>
      </w:r>
      <w:proofErr w:type="spellEnd"/>
      <w:r w:rsidR="009930DE" w:rsidRPr="009F3254">
        <w:rPr>
          <w:rFonts w:ascii="Times New Roman" w:hAnsi="Times New Roman" w:cs="Times New Roman"/>
          <w:color w:val="222222"/>
          <w:sz w:val="24"/>
          <w:szCs w:val="24"/>
          <w:shd w:val="clear" w:color="auto" w:fill="FFFFFF"/>
        </w:rPr>
        <w:t xml:space="preserve">, T., </w:t>
      </w:r>
      <w:proofErr w:type="spellStart"/>
      <w:r w:rsidR="009930DE" w:rsidRPr="009F3254">
        <w:rPr>
          <w:rFonts w:ascii="Times New Roman" w:hAnsi="Times New Roman" w:cs="Times New Roman"/>
          <w:color w:val="222222"/>
          <w:sz w:val="24"/>
          <w:szCs w:val="24"/>
          <w:shd w:val="clear" w:color="auto" w:fill="FFFFFF"/>
        </w:rPr>
        <w:t>Banakh</w:t>
      </w:r>
      <w:proofErr w:type="spellEnd"/>
      <w:r w:rsidR="009930DE" w:rsidRPr="009F3254">
        <w:rPr>
          <w:rFonts w:ascii="Times New Roman" w:hAnsi="Times New Roman" w:cs="Times New Roman"/>
          <w:color w:val="222222"/>
          <w:sz w:val="24"/>
          <w:szCs w:val="24"/>
          <w:shd w:val="clear" w:color="auto" w:fill="FFFFFF"/>
        </w:rPr>
        <w:t xml:space="preserve">, S., </w:t>
      </w:r>
      <w:proofErr w:type="spellStart"/>
      <w:r w:rsidR="009930DE" w:rsidRPr="009F3254">
        <w:rPr>
          <w:rFonts w:ascii="Times New Roman" w:hAnsi="Times New Roman" w:cs="Times New Roman"/>
          <w:color w:val="222222"/>
          <w:sz w:val="24"/>
          <w:szCs w:val="24"/>
          <w:shd w:val="clear" w:color="auto" w:fill="FFFFFF"/>
        </w:rPr>
        <w:t>Farion</w:t>
      </w:r>
      <w:proofErr w:type="spellEnd"/>
      <w:r w:rsidR="009930DE" w:rsidRPr="009F3254">
        <w:rPr>
          <w:rFonts w:ascii="Times New Roman" w:hAnsi="Times New Roman" w:cs="Times New Roman"/>
          <w:color w:val="222222"/>
          <w:sz w:val="24"/>
          <w:szCs w:val="24"/>
          <w:shd w:val="clear" w:color="auto" w:fill="FFFFFF"/>
        </w:rPr>
        <w:t xml:space="preserve">, M. and </w:t>
      </w:r>
      <w:proofErr w:type="spellStart"/>
      <w:r w:rsidR="009930DE" w:rsidRPr="009F3254">
        <w:rPr>
          <w:rFonts w:ascii="Times New Roman" w:hAnsi="Times New Roman" w:cs="Times New Roman"/>
          <w:color w:val="222222"/>
          <w:sz w:val="24"/>
          <w:szCs w:val="24"/>
          <w:shd w:val="clear" w:color="auto" w:fill="FFFFFF"/>
        </w:rPr>
        <w:t>Bilan</w:t>
      </w:r>
      <w:proofErr w:type="spellEnd"/>
      <w:r w:rsidR="009930DE" w:rsidRPr="009F3254">
        <w:rPr>
          <w:rFonts w:ascii="Times New Roman" w:hAnsi="Times New Roman" w:cs="Times New Roman"/>
          <w:color w:val="222222"/>
          <w:sz w:val="24"/>
          <w:szCs w:val="24"/>
          <w:shd w:val="clear" w:color="auto" w:fill="FFFFFF"/>
        </w:rPr>
        <w:t>, O., 2021, September. Ransomware attacks: risks, protection and prevention measures. In </w:t>
      </w:r>
      <w:r w:rsidR="009930DE" w:rsidRPr="009F3254">
        <w:rPr>
          <w:rFonts w:ascii="Times New Roman" w:hAnsi="Times New Roman" w:cs="Times New Roman"/>
          <w:i/>
          <w:iCs/>
          <w:color w:val="222222"/>
          <w:sz w:val="24"/>
          <w:szCs w:val="24"/>
          <w:shd w:val="clear" w:color="auto" w:fill="FFFFFF"/>
        </w:rPr>
        <w:t>2021 11th international conference on advanced computer information technologies (ACIT)</w:t>
      </w:r>
      <w:r w:rsidR="009930DE" w:rsidRPr="009F3254">
        <w:rPr>
          <w:rFonts w:ascii="Times New Roman" w:hAnsi="Times New Roman" w:cs="Times New Roman"/>
          <w:color w:val="222222"/>
          <w:sz w:val="24"/>
          <w:szCs w:val="24"/>
          <w:shd w:val="clear" w:color="auto" w:fill="FFFFFF"/>
        </w:rPr>
        <w:t> (pp. 473-478). IEEE.</w:t>
      </w:r>
    </w:p>
    <w:p w14:paraId="095E3197" w14:textId="1E716409" w:rsidR="009930DE" w:rsidRDefault="00000000" w:rsidP="009F3254">
      <w:pPr>
        <w:spacing w:line="360" w:lineRule="auto"/>
        <w:jc w:val="both"/>
        <w:rPr>
          <w:rStyle w:val="byline"/>
          <w:rFonts w:ascii="Times New Roman" w:hAnsi="Times New Roman" w:cs="Times New Roman"/>
          <w:color w:val="000000"/>
          <w:sz w:val="24"/>
          <w:szCs w:val="24"/>
          <w:bdr w:val="single" w:sz="2" w:space="0" w:color="E4E4E7" w:frame="1"/>
        </w:rPr>
      </w:pPr>
      <w:sdt>
        <w:sdtPr>
          <w:rPr>
            <w:rFonts w:ascii="Times New Roman" w:hAnsi="Times New Roman" w:cs="Times New Roman"/>
            <w:sz w:val="24"/>
            <w:szCs w:val="24"/>
          </w:rPr>
          <w:id w:val="-1716737714"/>
          <w:citation/>
        </w:sdtPr>
        <w:sdtContent>
          <w:r w:rsidR="009930DE" w:rsidRPr="009F3254">
            <w:rPr>
              <w:rFonts w:ascii="Times New Roman" w:hAnsi="Times New Roman" w:cs="Times New Roman"/>
              <w:sz w:val="24"/>
              <w:szCs w:val="24"/>
            </w:rPr>
            <w:fldChar w:fldCharType="begin"/>
          </w:r>
          <w:r w:rsidR="009930DE" w:rsidRPr="009F3254">
            <w:rPr>
              <w:rFonts w:ascii="Times New Roman" w:hAnsi="Times New Roman" w:cs="Times New Roman"/>
              <w:sz w:val="24"/>
              <w:szCs w:val="24"/>
            </w:rPr>
            <w:instrText xml:space="preserve"> CITATION LSM \l 1033 </w:instrText>
          </w:r>
          <w:r w:rsidR="009930DE" w:rsidRPr="009F3254">
            <w:rPr>
              <w:rFonts w:ascii="Times New Roman" w:hAnsi="Times New Roman" w:cs="Times New Roman"/>
              <w:sz w:val="24"/>
              <w:szCs w:val="24"/>
            </w:rPr>
            <w:fldChar w:fldCharType="separate"/>
          </w:r>
          <w:r w:rsidR="00706462" w:rsidRPr="00706462">
            <w:rPr>
              <w:rFonts w:ascii="Times New Roman" w:hAnsi="Times New Roman" w:cs="Times New Roman"/>
              <w:noProof/>
              <w:sz w:val="24"/>
              <w:szCs w:val="24"/>
            </w:rPr>
            <w:t>[9]</w:t>
          </w:r>
          <w:r w:rsidR="009930DE" w:rsidRPr="009F3254">
            <w:rPr>
              <w:rFonts w:ascii="Times New Roman" w:hAnsi="Times New Roman" w:cs="Times New Roman"/>
              <w:sz w:val="24"/>
              <w:szCs w:val="24"/>
            </w:rPr>
            <w:fldChar w:fldCharType="end"/>
          </w:r>
        </w:sdtContent>
      </w:sdt>
      <w:hyperlink r:id="rId9" w:history="1">
        <w:r w:rsidR="009930DE" w:rsidRPr="009F3254">
          <w:rPr>
            <w:rStyle w:val="Hyperlink"/>
            <w:rFonts w:ascii="Times New Roman" w:hAnsi="Times New Roman" w:cs="Times New Roman"/>
            <w:sz w:val="24"/>
            <w:szCs w:val="24"/>
            <w:bdr w:val="single" w:sz="2" w:space="0" w:color="E4E4E7" w:frame="1"/>
          </w:rPr>
          <w:t>L.S.M Kabweza</w:t>
        </w:r>
      </w:hyperlink>
      <w:r w:rsidR="009930DE" w:rsidRPr="009F3254">
        <w:rPr>
          <w:rStyle w:val="author"/>
          <w:rFonts w:ascii="Times New Roman" w:hAnsi="Times New Roman" w:cs="Times New Roman"/>
          <w:color w:val="000000"/>
          <w:sz w:val="24"/>
          <w:szCs w:val="24"/>
          <w:bdr w:val="single" w:sz="2" w:space="0" w:color="E4E4E7" w:frame="1"/>
        </w:rPr>
        <w:t xml:space="preserve">. </w:t>
      </w:r>
      <w:r w:rsidR="009930DE" w:rsidRPr="009F3254">
        <w:rPr>
          <w:rStyle w:val="posted-on"/>
          <w:rFonts w:ascii="Times New Roman" w:hAnsi="Times New Roman" w:cs="Times New Roman"/>
          <w:color w:val="000000"/>
          <w:sz w:val="24"/>
          <w:szCs w:val="24"/>
          <w:bdr w:val="single" w:sz="2" w:space="0" w:color="E4E4E7" w:frame="1"/>
        </w:rPr>
        <w:t xml:space="preserve">WannaCry Ransomware: Zimbabwe among countries hit by the massive cyber-attack. </w:t>
      </w:r>
      <w:hyperlink r:id="rId10" w:anchor=":~:text=Zimbabwe%20is%20one%20of%20the,the%20cancellation%20of%20medical%20appointments" w:history="1">
        <w:r w:rsidR="009930DE" w:rsidRPr="009F3254">
          <w:rPr>
            <w:rStyle w:val="Hyperlink"/>
            <w:rFonts w:ascii="Times New Roman" w:hAnsi="Times New Roman" w:cs="Times New Roman"/>
            <w:sz w:val="24"/>
            <w:szCs w:val="24"/>
            <w:bdr w:val="single" w:sz="2" w:space="0" w:color="E4E4E7" w:frame="1"/>
          </w:rPr>
          <w:t>https://www.techzim.co.zw/2017/05/wannacry-ransomware-zimbabwe-amoung-countries-targeted/#:~:text=Zimbabwe%20is%20one%20of%20the,the%20cancellation%20of%20medical%20appointments</w:t>
        </w:r>
      </w:hyperlink>
      <w:r w:rsidR="009930DE" w:rsidRPr="009F3254">
        <w:rPr>
          <w:rStyle w:val="posted-on"/>
          <w:rFonts w:ascii="Times New Roman" w:hAnsi="Times New Roman" w:cs="Times New Roman"/>
          <w:color w:val="000000"/>
          <w:sz w:val="24"/>
          <w:szCs w:val="24"/>
          <w:bdr w:val="single" w:sz="2" w:space="0" w:color="E4E4E7" w:frame="1"/>
        </w:rPr>
        <w:t>.</w:t>
      </w:r>
      <w:r w:rsidR="009930DE" w:rsidRPr="009F3254">
        <w:rPr>
          <w:rStyle w:val="byline"/>
          <w:rFonts w:ascii="Times New Roman" w:hAnsi="Times New Roman" w:cs="Times New Roman"/>
          <w:color w:val="000000"/>
          <w:sz w:val="24"/>
          <w:szCs w:val="24"/>
          <w:bdr w:val="single" w:sz="2" w:space="0" w:color="E4E4E7" w:frame="1"/>
        </w:rPr>
        <w:t> Accessed 22 August 2024</w:t>
      </w:r>
    </w:p>
    <w:p w14:paraId="3C5A18EE" w14:textId="7DAE28AD" w:rsidR="00706462" w:rsidRPr="00706462" w:rsidRDefault="00706462" w:rsidP="009F3254">
      <w:pPr>
        <w:spacing w:line="360" w:lineRule="auto"/>
        <w:jc w:val="both"/>
        <w:rPr>
          <w:rFonts w:ascii="Times New Roman" w:eastAsia="Times New Roman" w:hAnsi="Times New Roman" w:cs="Times New Roman"/>
          <w:kern w:val="0"/>
          <w:sz w:val="24"/>
          <w:szCs w:val="24"/>
          <w14:ligatures w14:val="none"/>
        </w:rPr>
      </w:pPr>
      <w:sdt>
        <w:sdtPr>
          <w:rPr>
            <w:rFonts w:ascii="Times New Roman" w:eastAsia="Times New Roman" w:hAnsi="Times New Roman" w:cs="Times New Roman"/>
            <w:kern w:val="0"/>
            <w:sz w:val="24"/>
            <w:szCs w:val="24"/>
            <w14:ligatures w14:val="none"/>
          </w:rPr>
          <w:id w:val="-1889491961"/>
          <w:citation/>
        </w:sdtPr>
        <w:sdtContent>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 CITATION Ara2020 \l 1033 </w:instrText>
          </w:r>
          <w:r>
            <w:rPr>
              <w:rFonts w:ascii="Times New Roman" w:eastAsia="Times New Roman" w:hAnsi="Times New Roman" w:cs="Times New Roman"/>
              <w:kern w:val="0"/>
              <w:sz w:val="24"/>
              <w:szCs w:val="24"/>
              <w14:ligatures w14:val="none"/>
            </w:rPr>
            <w:fldChar w:fldCharType="separate"/>
          </w:r>
          <w:r w:rsidRPr="00706462">
            <w:rPr>
              <w:rFonts w:ascii="Times New Roman" w:eastAsia="Times New Roman" w:hAnsi="Times New Roman" w:cs="Times New Roman"/>
              <w:noProof/>
              <w:kern w:val="0"/>
              <w:sz w:val="24"/>
              <w:szCs w:val="24"/>
              <w14:ligatures w14:val="none"/>
            </w:rPr>
            <w:t>[10]</w:t>
          </w:r>
          <w:r>
            <w:rPr>
              <w:rFonts w:ascii="Times New Roman" w:eastAsia="Times New Roman" w:hAnsi="Times New Roman" w:cs="Times New Roman"/>
              <w:kern w:val="0"/>
              <w:sz w:val="24"/>
              <w:szCs w:val="24"/>
              <w14:ligatures w14:val="none"/>
            </w:rPr>
            <w:fldChar w:fldCharType="end"/>
          </w:r>
        </w:sdtContent>
      </w:sdt>
      <w:proofErr w:type="spellStart"/>
      <w:r w:rsidRPr="009F3254">
        <w:rPr>
          <w:rFonts w:ascii="Times New Roman" w:eastAsia="Times New Roman" w:hAnsi="Times New Roman" w:cs="Times New Roman"/>
          <w:kern w:val="0"/>
          <w:sz w:val="24"/>
          <w:szCs w:val="24"/>
          <w14:ligatures w14:val="none"/>
        </w:rPr>
        <w:t>Arabo</w:t>
      </w:r>
      <w:proofErr w:type="spellEnd"/>
      <w:r w:rsidRPr="009F3254">
        <w:rPr>
          <w:rFonts w:ascii="Times New Roman" w:eastAsia="Times New Roman" w:hAnsi="Times New Roman" w:cs="Times New Roman"/>
          <w:kern w:val="0"/>
          <w:sz w:val="24"/>
          <w:szCs w:val="24"/>
          <w14:ligatures w14:val="none"/>
        </w:rPr>
        <w:t xml:space="preserve">, Abdullahi &amp; </w:t>
      </w:r>
      <w:proofErr w:type="spellStart"/>
      <w:r w:rsidRPr="009F3254">
        <w:rPr>
          <w:rFonts w:ascii="Times New Roman" w:eastAsia="Times New Roman" w:hAnsi="Times New Roman" w:cs="Times New Roman"/>
          <w:kern w:val="0"/>
          <w:sz w:val="24"/>
          <w:szCs w:val="24"/>
          <w14:ligatures w14:val="none"/>
        </w:rPr>
        <w:t>Dijoux</w:t>
      </w:r>
      <w:proofErr w:type="spellEnd"/>
      <w:r w:rsidRPr="009F3254">
        <w:rPr>
          <w:rFonts w:ascii="Times New Roman" w:eastAsia="Times New Roman" w:hAnsi="Times New Roman" w:cs="Times New Roman"/>
          <w:kern w:val="0"/>
          <w:sz w:val="24"/>
          <w:szCs w:val="24"/>
          <w14:ligatures w14:val="none"/>
        </w:rPr>
        <w:t xml:space="preserve">, Remi &amp; </w:t>
      </w:r>
      <w:proofErr w:type="spellStart"/>
      <w:r w:rsidRPr="009F3254">
        <w:rPr>
          <w:rFonts w:ascii="Times New Roman" w:eastAsia="Times New Roman" w:hAnsi="Times New Roman" w:cs="Times New Roman"/>
          <w:kern w:val="0"/>
          <w:sz w:val="24"/>
          <w:szCs w:val="24"/>
          <w14:ligatures w14:val="none"/>
        </w:rPr>
        <w:t>Poulain</w:t>
      </w:r>
      <w:proofErr w:type="spellEnd"/>
      <w:r w:rsidRPr="009F3254">
        <w:rPr>
          <w:rFonts w:ascii="Times New Roman" w:eastAsia="Times New Roman" w:hAnsi="Times New Roman" w:cs="Times New Roman"/>
          <w:kern w:val="0"/>
          <w:sz w:val="24"/>
          <w:szCs w:val="24"/>
          <w14:ligatures w14:val="none"/>
        </w:rPr>
        <w:t xml:space="preserve">, </w:t>
      </w:r>
      <w:proofErr w:type="spellStart"/>
      <w:r w:rsidRPr="009F3254">
        <w:rPr>
          <w:rFonts w:ascii="Times New Roman" w:eastAsia="Times New Roman" w:hAnsi="Times New Roman" w:cs="Times New Roman"/>
          <w:kern w:val="0"/>
          <w:sz w:val="24"/>
          <w:szCs w:val="24"/>
          <w14:ligatures w14:val="none"/>
        </w:rPr>
        <w:t>Timothee</w:t>
      </w:r>
      <w:proofErr w:type="spellEnd"/>
      <w:r w:rsidRPr="009F3254">
        <w:rPr>
          <w:rFonts w:ascii="Times New Roman" w:eastAsia="Times New Roman" w:hAnsi="Times New Roman" w:cs="Times New Roman"/>
          <w:kern w:val="0"/>
          <w:sz w:val="24"/>
          <w:szCs w:val="24"/>
          <w14:ligatures w14:val="none"/>
        </w:rPr>
        <w:t xml:space="preserve"> &amp; Chevalier, Gregoire. (2020). Detecting Ransomware Using Process Behavior Analysis. Procedia Computer Science. 168. 289-296. 10.1016/j.procs.2020.02.249. </w:t>
      </w:r>
    </w:p>
    <w:p w14:paraId="3EF58987" w14:textId="6B0FCFB7" w:rsidR="00061290" w:rsidRPr="009F3254" w:rsidRDefault="00000000" w:rsidP="009F3254">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813296762"/>
          <w:citation/>
        </w:sdtPr>
        <w:sdtContent>
          <w:r w:rsidR="00061290" w:rsidRPr="009F3254">
            <w:rPr>
              <w:rFonts w:ascii="Times New Roman" w:hAnsi="Times New Roman" w:cs="Times New Roman"/>
              <w:sz w:val="24"/>
              <w:szCs w:val="24"/>
            </w:rPr>
            <w:fldChar w:fldCharType="begin"/>
          </w:r>
          <w:r w:rsidR="00061290" w:rsidRPr="009F3254">
            <w:rPr>
              <w:rFonts w:ascii="Times New Roman" w:hAnsi="Times New Roman" w:cs="Times New Roman"/>
              <w:sz w:val="24"/>
              <w:szCs w:val="24"/>
            </w:rPr>
            <w:instrText xml:space="preserve"> CITATION Sau24 \l 1033 </w:instrText>
          </w:r>
          <w:r w:rsidR="00061290" w:rsidRPr="009F3254">
            <w:rPr>
              <w:rFonts w:ascii="Times New Roman" w:hAnsi="Times New Roman" w:cs="Times New Roman"/>
              <w:sz w:val="24"/>
              <w:szCs w:val="24"/>
            </w:rPr>
            <w:fldChar w:fldCharType="separate"/>
          </w:r>
          <w:r w:rsidR="00706462" w:rsidRPr="00706462">
            <w:rPr>
              <w:rFonts w:ascii="Times New Roman" w:hAnsi="Times New Roman" w:cs="Times New Roman"/>
              <w:noProof/>
              <w:sz w:val="24"/>
              <w:szCs w:val="24"/>
            </w:rPr>
            <w:t>[11]</w:t>
          </w:r>
          <w:r w:rsidR="00061290" w:rsidRPr="009F3254">
            <w:rPr>
              <w:rFonts w:ascii="Times New Roman" w:hAnsi="Times New Roman" w:cs="Times New Roman"/>
              <w:sz w:val="24"/>
              <w:szCs w:val="24"/>
            </w:rPr>
            <w:fldChar w:fldCharType="end"/>
          </w:r>
        </w:sdtContent>
      </w:sdt>
      <w:r w:rsidR="00061290" w:rsidRPr="009F3254">
        <w:rPr>
          <w:rFonts w:ascii="Times New Roman" w:hAnsi="Times New Roman" w:cs="Times New Roman"/>
          <w:sz w:val="24"/>
          <w:szCs w:val="24"/>
        </w:rPr>
        <w:t xml:space="preserve">. (2024). Enhancing Cybersecurity: Ransomware Detection - A </w:t>
      </w:r>
      <w:proofErr w:type="gramStart"/>
      <w:r w:rsidR="00061290" w:rsidRPr="009F3254">
        <w:rPr>
          <w:rFonts w:ascii="Times New Roman" w:hAnsi="Times New Roman" w:cs="Times New Roman"/>
          <w:sz w:val="24"/>
          <w:szCs w:val="24"/>
        </w:rPr>
        <w:t>Proof of Concept</w:t>
      </w:r>
      <w:proofErr w:type="gramEnd"/>
      <w:r w:rsidR="00061290" w:rsidRPr="009F3254">
        <w:rPr>
          <w:rFonts w:ascii="Times New Roman" w:hAnsi="Times New Roman" w:cs="Times New Roman"/>
          <w:sz w:val="24"/>
          <w:szCs w:val="24"/>
        </w:rPr>
        <w:t xml:space="preserve"> Study. Journal of Advanced Research in Applied Sciences and Engineering Technology. 252-268. 10.37934/araset.54.2.252268. </w:t>
      </w:r>
    </w:p>
    <w:p w14:paraId="2799CA01" w14:textId="129657DB" w:rsidR="00DF0745" w:rsidRPr="009F3254" w:rsidRDefault="00000000" w:rsidP="009F3254">
      <w:pPr>
        <w:spacing w:line="360" w:lineRule="auto"/>
        <w:jc w:val="both"/>
        <w:rPr>
          <w:rFonts w:ascii="Times New Roman" w:hAnsi="Times New Roman" w:cs="Times New Roman"/>
          <w:b/>
          <w:bCs/>
          <w:sz w:val="24"/>
          <w:szCs w:val="24"/>
          <w:u w:val="single"/>
        </w:rPr>
      </w:pPr>
      <w:sdt>
        <w:sdtPr>
          <w:rPr>
            <w:rFonts w:ascii="Times New Roman" w:hAnsi="Times New Roman" w:cs="Times New Roman"/>
            <w:color w:val="222222"/>
            <w:sz w:val="24"/>
            <w:szCs w:val="24"/>
            <w:shd w:val="clear" w:color="auto" w:fill="FFFFFF"/>
          </w:rPr>
          <w:id w:val="-1529873236"/>
          <w:citation/>
        </w:sdtPr>
        <w:sdtContent>
          <w:r w:rsidR="00DF0745" w:rsidRPr="009F3254">
            <w:rPr>
              <w:rFonts w:ascii="Times New Roman" w:hAnsi="Times New Roman" w:cs="Times New Roman"/>
              <w:color w:val="222222"/>
              <w:sz w:val="24"/>
              <w:szCs w:val="24"/>
              <w:shd w:val="clear" w:color="auto" w:fill="FFFFFF"/>
            </w:rPr>
            <w:fldChar w:fldCharType="begin"/>
          </w:r>
          <w:r w:rsidR="00DF0745" w:rsidRPr="009F3254">
            <w:rPr>
              <w:rFonts w:ascii="Times New Roman" w:hAnsi="Times New Roman" w:cs="Times New Roman"/>
              <w:color w:val="222222"/>
              <w:sz w:val="24"/>
              <w:szCs w:val="24"/>
              <w:shd w:val="clear" w:color="auto" w:fill="FFFFFF"/>
            </w:rPr>
            <w:instrText xml:space="preserve"> CITATION Mar23 \l 1033 </w:instrText>
          </w:r>
          <w:r w:rsidR="00DF0745" w:rsidRPr="009F3254">
            <w:rPr>
              <w:rFonts w:ascii="Times New Roman" w:hAnsi="Times New Roman" w:cs="Times New Roman"/>
              <w:color w:val="222222"/>
              <w:sz w:val="24"/>
              <w:szCs w:val="24"/>
              <w:shd w:val="clear" w:color="auto" w:fill="FFFFFF"/>
            </w:rPr>
            <w:fldChar w:fldCharType="separate"/>
          </w:r>
          <w:r w:rsidR="00706462" w:rsidRPr="00706462">
            <w:rPr>
              <w:rFonts w:ascii="Times New Roman" w:hAnsi="Times New Roman" w:cs="Times New Roman"/>
              <w:noProof/>
              <w:color w:val="222222"/>
              <w:sz w:val="24"/>
              <w:szCs w:val="24"/>
              <w:shd w:val="clear" w:color="auto" w:fill="FFFFFF"/>
            </w:rPr>
            <w:t>[12]</w:t>
          </w:r>
          <w:r w:rsidR="00DF0745" w:rsidRPr="009F3254">
            <w:rPr>
              <w:rFonts w:ascii="Times New Roman" w:hAnsi="Times New Roman" w:cs="Times New Roman"/>
              <w:color w:val="222222"/>
              <w:sz w:val="24"/>
              <w:szCs w:val="24"/>
              <w:shd w:val="clear" w:color="auto" w:fill="FFFFFF"/>
            </w:rPr>
            <w:fldChar w:fldCharType="end"/>
          </w:r>
        </w:sdtContent>
      </w:sdt>
      <w:r w:rsidR="00BD6AF5" w:rsidRPr="00BD6AF5">
        <w:rPr>
          <w:rFonts w:ascii="Times New Roman" w:hAnsi="Times New Roman" w:cs="Times New Roman"/>
          <w:color w:val="222222"/>
          <w:sz w:val="24"/>
          <w:szCs w:val="24"/>
          <w:shd w:val="clear" w:color="auto" w:fill="FFFFFF"/>
        </w:rPr>
        <w:t xml:space="preserve">Martineau, M., </w:t>
      </w:r>
      <w:proofErr w:type="spellStart"/>
      <w:r w:rsidR="00BD6AF5" w:rsidRPr="00BD6AF5">
        <w:rPr>
          <w:rFonts w:ascii="Times New Roman" w:hAnsi="Times New Roman" w:cs="Times New Roman"/>
          <w:color w:val="222222"/>
          <w:sz w:val="24"/>
          <w:szCs w:val="24"/>
          <w:shd w:val="clear" w:color="auto" w:fill="FFFFFF"/>
        </w:rPr>
        <w:t>Spiridon</w:t>
      </w:r>
      <w:proofErr w:type="spellEnd"/>
      <w:r w:rsidR="00BD6AF5" w:rsidRPr="00BD6AF5">
        <w:rPr>
          <w:rFonts w:ascii="Times New Roman" w:hAnsi="Times New Roman" w:cs="Times New Roman"/>
          <w:color w:val="222222"/>
          <w:sz w:val="24"/>
          <w:szCs w:val="24"/>
          <w:shd w:val="clear" w:color="auto" w:fill="FFFFFF"/>
        </w:rPr>
        <w:t>, E. and Aiken, M</w:t>
      </w:r>
      <w:r w:rsidR="00DF0745" w:rsidRPr="009F3254">
        <w:rPr>
          <w:rFonts w:ascii="Times New Roman" w:hAnsi="Times New Roman" w:cs="Times New Roman"/>
          <w:color w:val="222222"/>
          <w:sz w:val="24"/>
          <w:szCs w:val="24"/>
          <w:shd w:val="clear" w:color="auto" w:fill="FFFFFF"/>
        </w:rPr>
        <w:t>., 2023. A comprehensive framework for cyber behavioral analysis based on a systematic review of cyber profiling literature. </w:t>
      </w:r>
      <w:r w:rsidR="00DF0745" w:rsidRPr="009F3254">
        <w:rPr>
          <w:rFonts w:ascii="Times New Roman" w:hAnsi="Times New Roman" w:cs="Times New Roman"/>
          <w:i/>
          <w:iCs/>
          <w:color w:val="222222"/>
          <w:sz w:val="24"/>
          <w:szCs w:val="24"/>
          <w:shd w:val="clear" w:color="auto" w:fill="FFFFFF"/>
        </w:rPr>
        <w:t>Forensic Sciences</w:t>
      </w:r>
      <w:r w:rsidR="00DF0745" w:rsidRPr="009F3254">
        <w:rPr>
          <w:rFonts w:ascii="Times New Roman" w:hAnsi="Times New Roman" w:cs="Times New Roman"/>
          <w:color w:val="222222"/>
          <w:sz w:val="24"/>
          <w:szCs w:val="24"/>
          <w:shd w:val="clear" w:color="auto" w:fill="FFFFFF"/>
        </w:rPr>
        <w:t>, </w:t>
      </w:r>
      <w:r w:rsidR="00DF0745" w:rsidRPr="009F3254">
        <w:rPr>
          <w:rFonts w:ascii="Times New Roman" w:hAnsi="Times New Roman" w:cs="Times New Roman"/>
          <w:i/>
          <w:iCs/>
          <w:color w:val="222222"/>
          <w:sz w:val="24"/>
          <w:szCs w:val="24"/>
          <w:shd w:val="clear" w:color="auto" w:fill="FFFFFF"/>
        </w:rPr>
        <w:t>3</w:t>
      </w:r>
      <w:r w:rsidR="00DF0745" w:rsidRPr="009F3254">
        <w:rPr>
          <w:rFonts w:ascii="Times New Roman" w:hAnsi="Times New Roman" w:cs="Times New Roman"/>
          <w:color w:val="222222"/>
          <w:sz w:val="24"/>
          <w:szCs w:val="24"/>
          <w:shd w:val="clear" w:color="auto" w:fill="FFFFFF"/>
        </w:rPr>
        <w:t>(3), pp.452-477</w:t>
      </w:r>
    </w:p>
    <w:p w14:paraId="1BF67184" w14:textId="50FB7E40" w:rsidR="00ED6116" w:rsidRDefault="00000000" w:rsidP="009F3254">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042634634"/>
          <w:citation/>
        </w:sdtPr>
        <w:sdtContent>
          <w:r w:rsidR="00ED6116" w:rsidRPr="009F3254">
            <w:rPr>
              <w:rFonts w:ascii="Times New Roman" w:hAnsi="Times New Roman" w:cs="Times New Roman"/>
              <w:sz w:val="24"/>
              <w:szCs w:val="24"/>
            </w:rPr>
            <w:fldChar w:fldCharType="begin"/>
          </w:r>
          <w:r w:rsidR="00ED6116" w:rsidRPr="009F3254">
            <w:rPr>
              <w:rFonts w:ascii="Times New Roman" w:hAnsi="Times New Roman" w:cs="Times New Roman"/>
              <w:sz w:val="24"/>
              <w:szCs w:val="24"/>
            </w:rPr>
            <w:instrText xml:space="preserve"> CITATION Bea21 \l 1033 </w:instrText>
          </w:r>
          <w:r w:rsidR="00ED6116" w:rsidRPr="009F3254">
            <w:rPr>
              <w:rFonts w:ascii="Times New Roman" w:hAnsi="Times New Roman" w:cs="Times New Roman"/>
              <w:sz w:val="24"/>
              <w:szCs w:val="24"/>
            </w:rPr>
            <w:fldChar w:fldCharType="separate"/>
          </w:r>
          <w:r w:rsidR="00706462" w:rsidRPr="00706462">
            <w:rPr>
              <w:rFonts w:ascii="Times New Roman" w:hAnsi="Times New Roman" w:cs="Times New Roman"/>
              <w:noProof/>
              <w:sz w:val="24"/>
              <w:szCs w:val="24"/>
            </w:rPr>
            <w:t>[13]</w:t>
          </w:r>
          <w:r w:rsidR="00ED6116" w:rsidRPr="009F3254">
            <w:rPr>
              <w:rFonts w:ascii="Times New Roman" w:hAnsi="Times New Roman" w:cs="Times New Roman"/>
              <w:sz w:val="24"/>
              <w:szCs w:val="24"/>
            </w:rPr>
            <w:fldChar w:fldCharType="end"/>
          </w:r>
        </w:sdtContent>
      </w:sdt>
      <w:r w:rsidR="00ED6116" w:rsidRPr="009F3254">
        <w:rPr>
          <w:rFonts w:ascii="Times New Roman" w:hAnsi="Times New Roman" w:cs="Times New Roman"/>
          <w:sz w:val="24"/>
          <w:szCs w:val="24"/>
        </w:rPr>
        <w:t xml:space="preserve">Ransomware: Recent advances, analysis, challenges and future research directions. </w:t>
      </w:r>
      <w:proofErr w:type="spellStart"/>
      <w:r w:rsidR="00ED6116" w:rsidRPr="009F3254">
        <w:rPr>
          <w:rFonts w:ascii="Times New Roman" w:hAnsi="Times New Roman" w:cs="Times New Roman"/>
          <w:sz w:val="24"/>
          <w:szCs w:val="24"/>
        </w:rPr>
        <w:t>Comput</w:t>
      </w:r>
      <w:proofErr w:type="spellEnd"/>
      <w:r w:rsidR="00ED6116" w:rsidRPr="009F3254">
        <w:rPr>
          <w:rFonts w:ascii="Times New Roman" w:hAnsi="Times New Roman" w:cs="Times New Roman"/>
          <w:sz w:val="24"/>
          <w:szCs w:val="24"/>
        </w:rPr>
        <w:t xml:space="preserve"> </w:t>
      </w:r>
      <w:proofErr w:type="spellStart"/>
      <w:r w:rsidR="00ED6116" w:rsidRPr="009F3254">
        <w:rPr>
          <w:rFonts w:ascii="Times New Roman" w:hAnsi="Times New Roman" w:cs="Times New Roman"/>
          <w:sz w:val="24"/>
          <w:szCs w:val="24"/>
        </w:rPr>
        <w:t>Secur</w:t>
      </w:r>
      <w:proofErr w:type="spellEnd"/>
      <w:r w:rsidR="00ED6116" w:rsidRPr="009F3254">
        <w:rPr>
          <w:rFonts w:ascii="Times New Roman" w:hAnsi="Times New Roman" w:cs="Times New Roman"/>
          <w:sz w:val="24"/>
          <w:szCs w:val="24"/>
        </w:rPr>
        <w:t xml:space="preserve">. 2021 </w:t>
      </w:r>
      <w:proofErr w:type="gramStart"/>
      <w:r w:rsidR="00ED6116" w:rsidRPr="009F3254">
        <w:rPr>
          <w:rFonts w:ascii="Times New Roman" w:hAnsi="Times New Roman" w:cs="Times New Roman"/>
          <w:sz w:val="24"/>
          <w:szCs w:val="24"/>
        </w:rPr>
        <w:t>Dec;111:102490</w:t>
      </w:r>
      <w:proofErr w:type="gramEnd"/>
      <w:r w:rsidR="00ED6116" w:rsidRPr="009F3254">
        <w:rPr>
          <w:rFonts w:ascii="Times New Roman" w:hAnsi="Times New Roman" w:cs="Times New Roman"/>
          <w:sz w:val="24"/>
          <w:szCs w:val="24"/>
        </w:rPr>
        <w:t xml:space="preserve">. doi: 10.1016/j.cose.2021.102490. </w:t>
      </w:r>
      <w:proofErr w:type="spellStart"/>
      <w:r w:rsidR="00ED6116" w:rsidRPr="009F3254">
        <w:rPr>
          <w:rFonts w:ascii="Times New Roman" w:hAnsi="Times New Roman" w:cs="Times New Roman"/>
          <w:sz w:val="24"/>
          <w:szCs w:val="24"/>
        </w:rPr>
        <w:t>Epub</w:t>
      </w:r>
      <w:proofErr w:type="spellEnd"/>
      <w:r w:rsidR="00ED6116" w:rsidRPr="009F3254">
        <w:rPr>
          <w:rFonts w:ascii="Times New Roman" w:hAnsi="Times New Roman" w:cs="Times New Roman"/>
          <w:sz w:val="24"/>
          <w:szCs w:val="24"/>
        </w:rPr>
        <w:t xml:space="preserve"> 2021 Sep 24. PMID: 34602684; PMCID: PMC8463105.</w:t>
      </w:r>
    </w:p>
    <w:p w14:paraId="6FA9688E" w14:textId="28684049" w:rsidR="00706462" w:rsidRPr="009F3254" w:rsidRDefault="00706462" w:rsidP="009F3254">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733363285"/>
          <w:citation/>
        </w:sdtPr>
        <w:sdtContent>
          <w:r w:rsidRPr="009F3254">
            <w:rPr>
              <w:rFonts w:ascii="Times New Roman" w:hAnsi="Times New Roman" w:cs="Times New Roman"/>
              <w:sz w:val="24"/>
              <w:szCs w:val="24"/>
            </w:rPr>
            <w:fldChar w:fldCharType="begin"/>
          </w:r>
          <w:r w:rsidRPr="009F3254">
            <w:rPr>
              <w:rFonts w:ascii="Times New Roman" w:hAnsi="Times New Roman" w:cs="Times New Roman"/>
              <w:sz w:val="24"/>
              <w:szCs w:val="24"/>
            </w:rPr>
            <w:instrText xml:space="preserve"> CITATION Lan24 \l 1033 </w:instrText>
          </w:r>
          <w:r w:rsidRPr="009F3254">
            <w:rPr>
              <w:rFonts w:ascii="Times New Roman" w:hAnsi="Times New Roman" w:cs="Times New Roman"/>
              <w:sz w:val="24"/>
              <w:szCs w:val="24"/>
            </w:rPr>
            <w:fldChar w:fldCharType="separate"/>
          </w:r>
          <w:r w:rsidRPr="00706462">
            <w:rPr>
              <w:rFonts w:ascii="Times New Roman" w:hAnsi="Times New Roman" w:cs="Times New Roman"/>
              <w:noProof/>
              <w:sz w:val="24"/>
              <w:szCs w:val="24"/>
            </w:rPr>
            <w:t>[14]</w:t>
          </w:r>
          <w:r w:rsidRPr="009F3254">
            <w:rPr>
              <w:rFonts w:ascii="Times New Roman" w:hAnsi="Times New Roman" w:cs="Times New Roman"/>
              <w:sz w:val="24"/>
              <w:szCs w:val="24"/>
            </w:rPr>
            <w:fldChar w:fldCharType="end"/>
          </w:r>
        </w:sdtContent>
      </w:sdt>
      <w:r w:rsidRPr="009F3254">
        <w:rPr>
          <w:rFonts w:ascii="Times New Roman" w:hAnsi="Times New Roman" w:cs="Times New Roman"/>
          <w:sz w:val="24"/>
          <w:szCs w:val="24"/>
        </w:rPr>
        <w:t>(2024). Ransomware Detection through Dynamic Behavior-Based Profiling Using Real-Time Crypto-Anomaly Filtering. 10.31219/osf.io/nvg65</w:t>
      </w:r>
    </w:p>
    <w:p w14:paraId="1DACB157" w14:textId="358F911B" w:rsidR="001500C7" w:rsidRDefault="00000000" w:rsidP="009F3254">
      <w:pPr>
        <w:spacing w:line="360" w:lineRule="auto"/>
        <w:jc w:val="both"/>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1851403090"/>
          <w:citation/>
        </w:sdtPr>
        <w:sdtContent>
          <w:r w:rsidR="001500C7" w:rsidRPr="009F3254">
            <w:rPr>
              <w:rFonts w:ascii="Times New Roman" w:hAnsi="Times New Roman" w:cs="Times New Roman"/>
              <w:color w:val="222222"/>
              <w:sz w:val="24"/>
              <w:szCs w:val="24"/>
              <w:shd w:val="clear" w:color="auto" w:fill="FFFFFF"/>
            </w:rPr>
            <w:fldChar w:fldCharType="begin"/>
          </w:r>
          <w:r w:rsidR="001500C7" w:rsidRPr="009F3254">
            <w:rPr>
              <w:rFonts w:ascii="Times New Roman" w:hAnsi="Times New Roman" w:cs="Times New Roman"/>
              <w:color w:val="222222"/>
              <w:sz w:val="24"/>
              <w:szCs w:val="24"/>
              <w:shd w:val="clear" w:color="auto" w:fill="FFFFFF"/>
            </w:rPr>
            <w:instrText xml:space="preserve"> CITATION Yur20 \l 1033 </w:instrText>
          </w:r>
          <w:r w:rsidR="001500C7" w:rsidRPr="009F3254">
            <w:rPr>
              <w:rFonts w:ascii="Times New Roman" w:hAnsi="Times New Roman" w:cs="Times New Roman"/>
              <w:color w:val="222222"/>
              <w:sz w:val="24"/>
              <w:szCs w:val="24"/>
              <w:shd w:val="clear" w:color="auto" w:fill="FFFFFF"/>
            </w:rPr>
            <w:fldChar w:fldCharType="separate"/>
          </w:r>
          <w:r w:rsidR="00706462" w:rsidRPr="00706462">
            <w:rPr>
              <w:rFonts w:ascii="Times New Roman" w:hAnsi="Times New Roman" w:cs="Times New Roman"/>
              <w:noProof/>
              <w:color w:val="222222"/>
              <w:sz w:val="24"/>
              <w:szCs w:val="24"/>
              <w:shd w:val="clear" w:color="auto" w:fill="FFFFFF"/>
            </w:rPr>
            <w:t>[15]</w:t>
          </w:r>
          <w:r w:rsidR="001500C7" w:rsidRPr="009F3254">
            <w:rPr>
              <w:rFonts w:ascii="Times New Roman" w:hAnsi="Times New Roman" w:cs="Times New Roman"/>
              <w:color w:val="222222"/>
              <w:sz w:val="24"/>
              <w:szCs w:val="24"/>
              <w:shd w:val="clear" w:color="auto" w:fill="FFFFFF"/>
            </w:rPr>
            <w:fldChar w:fldCharType="end"/>
          </w:r>
        </w:sdtContent>
      </w:sdt>
      <w:proofErr w:type="spellStart"/>
      <w:r w:rsidR="001500C7" w:rsidRPr="009F3254">
        <w:rPr>
          <w:rFonts w:ascii="Times New Roman" w:hAnsi="Times New Roman" w:cs="Times New Roman"/>
          <w:color w:val="222222"/>
          <w:sz w:val="24"/>
          <w:szCs w:val="24"/>
          <w:shd w:val="clear" w:color="auto" w:fill="FFFFFF"/>
        </w:rPr>
        <w:t>Yuryna</w:t>
      </w:r>
      <w:proofErr w:type="spellEnd"/>
      <w:r w:rsidR="001500C7" w:rsidRPr="009F3254">
        <w:rPr>
          <w:rFonts w:ascii="Times New Roman" w:hAnsi="Times New Roman" w:cs="Times New Roman"/>
          <w:color w:val="222222"/>
          <w:sz w:val="24"/>
          <w:szCs w:val="24"/>
          <w:shd w:val="clear" w:color="auto" w:fill="FFFFFF"/>
        </w:rPr>
        <w:t xml:space="preserve"> Connolly, L., Wall, D.S., Lang, M. and </w:t>
      </w:r>
      <w:proofErr w:type="spellStart"/>
      <w:r w:rsidR="001500C7" w:rsidRPr="009F3254">
        <w:rPr>
          <w:rFonts w:ascii="Times New Roman" w:hAnsi="Times New Roman" w:cs="Times New Roman"/>
          <w:color w:val="222222"/>
          <w:sz w:val="24"/>
          <w:szCs w:val="24"/>
          <w:shd w:val="clear" w:color="auto" w:fill="FFFFFF"/>
        </w:rPr>
        <w:t>Oddson</w:t>
      </w:r>
      <w:proofErr w:type="spellEnd"/>
      <w:r w:rsidR="001500C7" w:rsidRPr="009F3254">
        <w:rPr>
          <w:rFonts w:ascii="Times New Roman" w:hAnsi="Times New Roman" w:cs="Times New Roman"/>
          <w:color w:val="222222"/>
          <w:sz w:val="24"/>
          <w:szCs w:val="24"/>
          <w:shd w:val="clear" w:color="auto" w:fill="FFFFFF"/>
        </w:rPr>
        <w:t>, B., 2020. An empirical study of ransomware attacks on organizations: an assessment of severity and salient factors affecting vulnerability. </w:t>
      </w:r>
      <w:r w:rsidR="001500C7" w:rsidRPr="009F3254">
        <w:rPr>
          <w:rFonts w:ascii="Times New Roman" w:hAnsi="Times New Roman" w:cs="Times New Roman"/>
          <w:i/>
          <w:iCs/>
          <w:color w:val="222222"/>
          <w:sz w:val="24"/>
          <w:szCs w:val="24"/>
          <w:shd w:val="clear" w:color="auto" w:fill="FFFFFF"/>
        </w:rPr>
        <w:t>Journal of Cybersecurity</w:t>
      </w:r>
      <w:r w:rsidR="001500C7" w:rsidRPr="009F3254">
        <w:rPr>
          <w:rFonts w:ascii="Times New Roman" w:hAnsi="Times New Roman" w:cs="Times New Roman"/>
          <w:color w:val="222222"/>
          <w:sz w:val="24"/>
          <w:szCs w:val="24"/>
          <w:shd w:val="clear" w:color="auto" w:fill="FFFFFF"/>
        </w:rPr>
        <w:t>, </w:t>
      </w:r>
      <w:r w:rsidR="001500C7" w:rsidRPr="009F3254">
        <w:rPr>
          <w:rFonts w:ascii="Times New Roman" w:hAnsi="Times New Roman" w:cs="Times New Roman"/>
          <w:i/>
          <w:iCs/>
          <w:color w:val="222222"/>
          <w:sz w:val="24"/>
          <w:szCs w:val="24"/>
          <w:shd w:val="clear" w:color="auto" w:fill="FFFFFF"/>
        </w:rPr>
        <w:t>6</w:t>
      </w:r>
      <w:r w:rsidR="001500C7" w:rsidRPr="009F3254">
        <w:rPr>
          <w:rFonts w:ascii="Times New Roman" w:hAnsi="Times New Roman" w:cs="Times New Roman"/>
          <w:color w:val="222222"/>
          <w:sz w:val="24"/>
          <w:szCs w:val="24"/>
          <w:shd w:val="clear" w:color="auto" w:fill="FFFFFF"/>
        </w:rPr>
        <w:t xml:space="preserve">(1), </w:t>
      </w:r>
      <w:proofErr w:type="gramStart"/>
      <w:r w:rsidR="001500C7" w:rsidRPr="009F3254">
        <w:rPr>
          <w:rFonts w:ascii="Times New Roman" w:hAnsi="Times New Roman" w:cs="Times New Roman"/>
          <w:color w:val="222222"/>
          <w:sz w:val="24"/>
          <w:szCs w:val="24"/>
          <w:shd w:val="clear" w:color="auto" w:fill="FFFFFF"/>
        </w:rPr>
        <w:t>p.tyaa</w:t>
      </w:r>
      <w:proofErr w:type="gramEnd"/>
      <w:r w:rsidR="001500C7" w:rsidRPr="009F3254">
        <w:rPr>
          <w:rFonts w:ascii="Times New Roman" w:hAnsi="Times New Roman" w:cs="Times New Roman"/>
          <w:color w:val="222222"/>
          <w:sz w:val="24"/>
          <w:szCs w:val="24"/>
          <w:shd w:val="clear" w:color="auto" w:fill="FFFFFF"/>
        </w:rPr>
        <w:t>023.</w:t>
      </w:r>
    </w:p>
    <w:p w14:paraId="750DE8AE" w14:textId="59EA4D20" w:rsidR="00706462" w:rsidRDefault="00706462" w:rsidP="00706462">
      <w:pPr>
        <w:spacing w:line="360" w:lineRule="auto"/>
        <w:jc w:val="both"/>
        <w:rPr>
          <w:rFonts w:ascii="Times New Roman" w:eastAsia="Times New Roman" w:hAnsi="Times New Roman" w:cs="Times New Roman"/>
          <w:kern w:val="0"/>
          <w:sz w:val="24"/>
          <w:szCs w:val="24"/>
          <w14:ligatures w14:val="none"/>
        </w:rPr>
      </w:pPr>
      <w:sdt>
        <w:sdtPr>
          <w:rPr>
            <w:rFonts w:ascii="Times New Roman" w:eastAsia="Times New Roman" w:hAnsi="Times New Roman" w:cs="Times New Roman"/>
            <w:kern w:val="0"/>
            <w:sz w:val="24"/>
            <w:szCs w:val="24"/>
            <w14:ligatures w14:val="none"/>
          </w:rPr>
          <w:id w:val="-121695338"/>
          <w:citation/>
        </w:sdtPr>
        <w:sdtContent>
          <w:r w:rsidRPr="009F3254">
            <w:rPr>
              <w:rFonts w:ascii="Times New Roman" w:eastAsia="Times New Roman" w:hAnsi="Times New Roman" w:cs="Times New Roman"/>
              <w:kern w:val="0"/>
              <w:sz w:val="24"/>
              <w:szCs w:val="24"/>
              <w14:ligatures w14:val="none"/>
            </w:rPr>
            <w:fldChar w:fldCharType="begin"/>
          </w:r>
          <w:r w:rsidRPr="009F3254">
            <w:rPr>
              <w:rFonts w:ascii="Times New Roman" w:eastAsia="Times New Roman" w:hAnsi="Times New Roman" w:cs="Times New Roman"/>
              <w:kern w:val="0"/>
              <w:sz w:val="24"/>
              <w:szCs w:val="24"/>
              <w14:ligatures w14:val="none"/>
            </w:rPr>
            <w:instrText xml:space="preserve">CITATION Mam21 \l 1033 </w:instrText>
          </w:r>
          <w:r w:rsidRPr="009F3254">
            <w:rPr>
              <w:rFonts w:ascii="Times New Roman" w:eastAsia="Times New Roman" w:hAnsi="Times New Roman" w:cs="Times New Roman"/>
              <w:kern w:val="0"/>
              <w:sz w:val="24"/>
              <w:szCs w:val="24"/>
              <w14:ligatures w14:val="none"/>
            </w:rPr>
            <w:fldChar w:fldCharType="separate"/>
          </w:r>
          <w:r w:rsidRPr="00706462">
            <w:rPr>
              <w:rFonts w:ascii="Times New Roman" w:eastAsia="Times New Roman" w:hAnsi="Times New Roman" w:cs="Times New Roman"/>
              <w:noProof/>
              <w:kern w:val="0"/>
              <w:sz w:val="24"/>
              <w:szCs w:val="24"/>
              <w14:ligatures w14:val="none"/>
            </w:rPr>
            <w:t>[16]</w:t>
          </w:r>
          <w:r w:rsidRPr="009F3254">
            <w:rPr>
              <w:rFonts w:ascii="Times New Roman" w:eastAsia="Times New Roman" w:hAnsi="Times New Roman" w:cs="Times New Roman"/>
              <w:kern w:val="0"/>
              <w:sz w:val="24"/>
              <w:szCs w:val="24"/>
              <w14:ligatures w14:val="none"/>
            </w:rPr>
            <w:fldChar w:fldCharType="end"/>
          </w:r>
        </w:sdtContent>
      </w:sdt>
      <w:proofErr w:type="gramStart"/>
      <w:r w:rsidRPr="009F3254">
        <w:rPr>
          <w:rFonts w:ascii="Times New Roman" w:eastAsia="Times New Roman" w:hAnsi="Times New Roman" w:cs="Times New Roman"/>
          <w:kern w:val="0"/>
          <w:sz w:val="24"/>
          <w:szCs w:val="24"/>
          <w14:ligatures w14:val="none"/>
        </w:rPr>
        <w:t>,Internet</w:t>
      </w:r>
      <w:proofErr w:type="gramEnd"/>
      <w:r w:rsidRPr="009F3254">
        <w:rPr>
          <w:rFonts w:ascii="Times New Roman" w:eastAsia="Times New Roman" w:hAnsi="Times New Roman" w:cs="Times New Roman"/>
          <w:kern w:val="0"/>
          <w:sz w:val="24"/>
          <w:szCs w:val="24"/>
          <w14:ligatures w14:val="none"/>
        </w:rPr>
        <w:t xml:space="preserve"> of things and ransomware: Evolution, mitigation and </w:t>
      </w:r>
      <w:proofErr w:type="spellStart"/>
      <w:r w:rsidRPr="009F3254">
        <w:rPr>
          <w:rFonts w:ascii="Times New Roman" w:eastAsia="Times New Roman" w:hAnsi="Times New Roman" w:cs="Times New Roman"/>
          <w:kern w:val="0"/>
          <w:sz w:val="24"/>
          <w:szCs w:val="24"/>
          <w14:ligatures w14:val="none"/>
        </w:rPr>
        <w:t>prevention,Egyptian</w:t>
      </w:r>
      <w:proofErr w:type="spellEnd"/>
      <w:r w:rsidRPr="009F3254">
        <w:rPr>
          <w:rFonts w:ascii="Times New Roman" w:eastAsia="Times New Roman" w:hAnsi="Times New Roman" w:cs="Times New Roman"/>
          <w:kern w:val="0"/>
          <w:sz w:val="24"/>
          <w:szCs w:val="24"/>
          <w14:ligatures w14:val="none"/>
        </w:rPr>
        <w:t xml:space="preserve"> Informatics </w:t>
      </w:r>
      <w:proofErr w:type="spellStart"/>
      <w:r w:rsidRPr="009F3254">
        <w:rPr>
          <w:rFonts w:ascii="Times New Roman" w:eastAsia="Times New Roman" w:hAnsi="Times New Roman" w:cs="Times New Roman"/>
          <w:kern w:val="0"/>
          <w:sz w:val="24"/>
          <w:szCs w:val="24"/>
          <w14:ligatures w14:val="none"/>
        </w:rPr>
        <w:t>Journal,Volume</w:t>
      </w:r>
      <w:proofErr w:type="spellEnd"/>
      <w:r w:rsidRPr="009F3254">
        <w:rPr>
          <w:rFonts w:ascii="Times New Roman" w:eastAsia="Times New Roman" w:hAnsi="Times New Roman" w:cs="Times New Roman"/>
          <w:kern w:val="0"/>
          <w:sz w:val="24"/>
          <w:szCs w:val="24"/>
          <w14:ligatures w14:val="none"/>
        </w:rPr>
        <w:t xml:space="preserve"> 22, Issue 1,2021,Pages 105-117,ISSN 1110-8665, </w:t>
      </w:r>
      <w:hyperlink r:id="rId11" w:history="1">
        <w:r w:rsidRPr="00503D69">
          <w:rPr>
            <w:rStyle w:val="Hyperlink"/>
            <w:rFonts w:ascii="Times New Roman" w:eastAsia="Times New Roman" w:hAnsi="Times New Roman" w:cs="Times New Roman"/>
            <w:kern w:val="0"/>
            <w:sz w:val="24"/>
            <w:szCs w:val="24"/>
            <w14:ligatures w14:val="none"/>
          </w:rPr>
          <w:t>https://doi.org/10.1016/j.eij.2020.05.003</w:t>
        </w:r>
      </w:hyperlink>
      <w:r w:rsidRPr="009F3254">
        <w:rPr>
          <w:rFonts w:ascii="Times New Roman" w:eastAsia="Times New Roman" w:hAnsi="Times New Roman" w:cs="Times New Roman"/>
          <w:kern w:val="0"/>
          <w:sz w:val="24"/>
          <w:szCs w:val="24"/>
          <w14:ligatures w14:val="none"/>
        </w:rPr>
        <w:t>.</w:t>
      </w:r>
    </w:p>
    <w:p w14:paraId="6307479B" w14:textId="60FAB66D" w:rsidR="00706462" w:rsidRPr="009F3254" w:rsidRDefault="00706462" w:rsidP="00706462">
      <w:pPr>
        <w:spacing w:line="360" w:lineRule="auto"/>
        <w:jc w:val="both"/>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1886407895"/>
          <w:citation/>
        </w:sdtPr>
        <w:sdtContent>
          <w:r w:rsidRPr="009F3254">
            <w:rPr>
              <w:rFonts w:ascii="Times New Roman" w:hAnsi="Times New Roman" w:cs="Times New Roman"/>
              <w:color w:val="222222"/>
              <w:sz w:val="24"/>
              <w:szCs w:val="24"/>
              <w:shd w:val="clear" w:color="auto" w:fill="FFFFFF"/>
            </w:rPr>
            <w:fldChar w:fldCharType="begin"/>
          </w:r>
          <w:r w:rsidRPr="009F3254">
            <w:rPr>
              <w:rFonts w:ascii="Times New Roman" w:hAnsi="Times New Roman" w:cs="Times New Roman"/>
              <w:color w:val="222222"/>
              <w:sz w:val="24"/>
              <w:szCs w:val="24"/>
              <w:shd w:val="clear" w:color="auto" w:fill="FFFFFF"/>
            </w:rPr>
            <w:instrText xml:space="preserve"> CITATION Fit22 \l 1033 </w:instrText>
          </w:r>
          <w:r w:rsidRPr="009F3254">
            <w:rPr>
              <w:rFonts w:ascii="Times New Roman" w:hAnsi="Times New Roman" w:cs="Times New Roman"/>
              <w:color w:val="222222"/>
              <w:sz w:val="24"/>
              <w:szCs w:val="24"/>
              <w:shd w:val="clear" w:color="auto" w:fill="FFFFFF"/>
            </w:rPr>
            <w:fldChar w:fldCharType="separate"/>
          </w:r>
          <w:r w:rsidRPr="00706462">
            <w:rPr>
              <w:rFonts w:ascii="Times New Roman" w:hAnsi="Times New Roman" w:cs="Times New Roman"/>
              <w:noProof/>
              <w:color w:val="222222"/>
              <w:sz w:val="24"/>
              <w:szCs w:val="24"/>
              <w:shd w:val="clear" w:color="auto" w:fill="FFFFFF"/>
            </w:rPr>
            <w:t>[17]</w:t>
          </w:r>
          <w:r w:rsidRPr="009F3254">
            <w:rPr>
              <w:rFonts w:ascii="Times New Roman" w:hAnsi="Times New Roman" w:cs="Times New Roman"/>
              <w:color w:val="222222"/>
              <w:sz w:val="24"/>
              <w:szCs w:val="24"/>
              <w:shd w:val="clear" w:color="auto" w:fill="FFFFFF"/>
            </w:rPr>
            <w:fldChar w:fldCharType="end"/>
          </w:r>
        </w:sdtContent>
      </w:sdt>
      <w:r w:rsidRPr="009F3254">
        <w:rPr>
          <w:rFonts w:ascii="Times New Roman" w:hAnsi="Times New Roman" w:cs="Times New Roman"/>
          <w:color w:val="222222"/>
          <w:sz w:val="24"/>
          <w:szCs w:val="24"/>
          <w:shd w:val="clear" w:color="auto" w:fill="FFFFFF"/>
        </w:rPr>
        <w:t>Fitzgerald, M., 2022. </w:t>
      </w:r>
      <w:r w:rsidRPr="009F3254">
        <w:rPr>
          <w:rFonts w:ascii="Times New Roman" w:hAnsi="Times New Roman" w:cs="Times New Roman"/>
          <w:i/>
          <w:iCs/>
          <w:color w:val="222222"/>
          <w:sz w:val="24"/>
          <w:szCs w:val="24"/>
          <w:shd w:val="clear" w:color="auto" w:fill="FFFFFF"/>
        </w:rPr>
        <w:t>Tactics, Techniques, and Procedures (TTPs) of Ransomware Groups and the Threats Posed to United States National Security</w:t>
      </w:r>
      <w:r w:rsidRPr="009F3254">
        <w:rPr>
          <w:rFonts w:ascii="Times New Roman" w:hAnsi="Times New Roman" w:cs="Times New Roman"/>
          <w:color w:val="222222"/>
          <w:sz w:val="24"/>
          <w:szCs w:val="24"/>
          <w:shd w:val="clear" w:color="auto" w:fill="FFFFFF"/>
        </w:rPr>
        <w:t> (</w:t>
      </w:r>
      <w:proofErr w:type="gramStart"/>
      <w:r w:rsidRPr="009F3254">
        <w:rPr>
          <w:rFonts w:ascii="Times New Roman" w:hAnsi="Times New Roman" w:cs="Times New Roman"/>
          <w:color w:val="222222"/>
          <w:sz w:val="24"/>
          <w:szCs w:val="24"/>
          <w:shd w:val="clear" w:color="auto" w:fill="FFFFFF"/>
        </w:rPr>
        <w:t>Master's</w:t>
      </w:r>
      <w:proofErr w:type="gramEnd"/>
      <w:r w:rsidRPr="009F3254">
        <w:rPr>
          <w:rFonts w:ascii="Times New Roman" w:hAnsi="Times New Roman" w:cs="Times New Roman"/>
          <w:color w:val="222222"/>
          <w:sz w:val="24"/>
          <w:szCs w:val="24"/>
          <w:shd w:val="clear" w:color="auto" w:fill="FFFFFF"/>
        </w:rPr>
        <w:t xml:space="preserve"> thesis, Utica University).</w:t>
      </w:r>
    </w:p>
    <w:p w14:paraId="4FA66090" w14:textId="77777777" w:rsidR="00706462" w:rsidRDefault="00706462" w:rsidP="00706462">
      <w:pPr>
        <w:spacing w:line="360" w:lineRule="auto"/>
        <w:jc w:val="both"/>
        <w:rPr>
          <w:rFonts w:ascii="Times New Roman" w:eastAsia="Times New Roman" w:hAnsi="Times New Roman" w:cs="Times New Roman"/>
          <w:kern w:val="0"/>
          <w:sz w:val="24"/>
          <w:szCs w:val="24"/>
          <w14:ligatures w14:val="none"/>
        </w:rPr>
      </w:pPr>
    </w:p>
    <w:p w14:paraId="0EEAFCE8" w14:textId="77777777" w:rsidR="00706462" w:rsidRPr="009F3254" w:rsidRDefault="00706462" w:rsidP="00706462">
      <w:pPr>
        <w:spacing w:line="360" w:lineRule="auto"/>
        <w:jc w:val="both"/>
        <w:rPr>
          <w:rFonts w:ascii="Times New Roman" w:eastAsia="Times New Roman" w:hAnsi="Times New Roman" w:cs="Times New Roman"/>
          <w:kern w:val="0"/>
          <w:sz w:val="24"/>
          <w:szCs w:val="24"/>
          <w14:ligatures w14:val="none"/>
        </w:rPr>
      </w:pPr>
    </w:p>
    <w:p w14:paraId="7BF80612" w14:textId="77777777" w:rsidR="00706462" w:rsidRPr="009F3254" w:rsidRDefault="00706462" w:rsidP="009F3254">
      <w:pPr>
        <w:spacing w:line="360" w:lineRule="auto"/>
        <w:jc w:val="both"/>
        <w:rPr>
          <w:rFonts w:ascii="Times New Roman" w:hAnsi="Times New Roman" w:cs="Times New Roman"/>
          <w:color w:val="222222"/>
          <w:sz w:val="24"/>
          <w:szCs w:val="24"/>
          <w:shd w:val="clear" w:color="auto" w:fill="FFFFFF"/>
        </w:rPr>
      </w:pPr>
    </w:p>
    <w:p w14:paraId="1B8027AB" w14:textId="77777777" w:rsidR="006E2C25" w:rsidRPr="009F3254" w:rsidRDefault="006E2C25" w:rsidP="009F3254">
      <w:pPr>
        <w:spacing w:line="360" w:lineRule="auto"/>
        <w:jc w:val="both"/>
        <w:rPr>
          <w:rFonts w:ascii="Times New Roman" w:hAnsi="Times New Roman" w:cs="Times New Roman"/>
          <w:color w:val="222222"/>
          <w:sz w:val="24"/>
          <w:szCs w:val="24"/>
          <w:shd w:val="clear" w:color="auto" w:fill="FFFFFF"/>
        </w:rPr>
      </w:pPr>
    </w:p>
    <w:p w14:paraId="3A3E214C" w14:textId="3539965A" w:rsidR="003C71F9" w:rsidRPr="009F3254" w:rsidRDefault="00FD0431" w:rsidP="009F3254">
      <w:pPr>
        <w:spacing w:line="360" w:lineRule="auto"/>
        <w:jc w:val="both"/>
        <w:rPr>
          <w:rFonts w:ascii="Times New Roman" w:hAnsi="Times New Roman" w:cs="Times New Roman"/>
          <w:color w:val="222222"/>
          <w:sz w:val="24"/>
          <w:szCs w:val="24"/>
          <w:shd w:val="clear" w:color="auto" w:fill="FFFFFF"/>
        </w:rPr>
      </w:pPr>
      <w:r w:rsidRPr="009F3254">
        <w:rPr>
          <w:rFonts w:ascii="Times New Roman" w:hAnsi="Times New Roman" w:cs="Times New Roman"/>
          <w:color w:val="222222"/>
          <w:sz w:val="24"/>
          <w:szCs w:val="24"/>
          <w:shd w:val="clear" w:color="auto" w:fill="FFFFFF"/>
        </w:rPr>
        <w:t>.</w:t>
      </w:r>
    </w:p>
    <w:p w14:paraId="6AC2B194" w14:textId="77777777" w:rsidR="008A35F2" w:rsidRPr="009F3254" w:rsidRDefault="008A35F2" w:rsidP="009F3254">
      <w:pPr>
        <w:pStyle w:val="ListParagraph1"/>
        <w:spacing w:after="160" w:line="360" w:lineRule="auto"/>
        <w:jc w:val="both"/>
        <w:rPr>
          <w:rFonts w:ascii="Times New Roman" w:hAnsi="Times New Roman"/>
          <w:color w:val="222222"/>
          <w:sz w:val="24"/>
          <w:szCs w:val="24"/>
          <w:shd w:val="clear" w:color="auto" w:fill="FFFFFF"/>
        </w:rPr>
      </w:pPr>
    </w:p>
    <w:sectPr w:rsidR="008A35F2" w:rsidRPr="009F3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2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E4199"/>
    <w:multiLevelType w:val="multilevel"/>
    <w:tmpl w:val="AA0AB8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35C7535"/>
    <w:multiLevelType w:val="hybridMultilevel"/>
    <w:tmpl w:val="F3F4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C441C"/>
    <w:multiLevelType w:val="hybridMultilevel"/>
    <w:tmpl w:val="558A1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1647C"/>
    <w:multiLevelType w:val="hybridMultilevel"/>
    <w:tmpl w:val="55F2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C3B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30710894">
    <w:abstractNumId w:val="1"/>
  </w:num>
  <w:num w:numId="2" w16cid:durableId="1160315356">
    <w:abstractNumId w:val="5"/>
  </w:num>
  <w:num w:numId="3" w16cid:durableId="1264806994">
    <w:abstractNumId w:val="3"/>
  </w:num>
  <w:num w:numId="4" w16cid:durableId="103114688">
    <w:abstractNumId w:val="2"/>
  </w:num>
  <w:num w:numId="5" w16cid:durableId="341513516">
    <w:abstractNumId w:val="4"/>
  </w:num>
  <w:num w:numId="6" w16cid:durableId="20989873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SIROORI J">
    <w15:presenceInfo w15:providerId="AD" w15:userId="S-1-5-21-283763664-3313876490-2025661976-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FA"/>
    <w:rsid w:val="00002A50"/>
    <w:rsid w:val="0002758F"/>
    <w:rsid w:val="000412B2"/>
    <w:rsid w:val="00061290"/>
    <w:rsid w:val="000943C3"/>
    <w:rsid w:val="00094B26"/>
    <w:rsid w:val="000B1605"/>
    <w:rsid w:val="000B4654"/>
    <w:rsid w:val="000E4605"/>
    <w:rsid w:val="00123A0D"/>
    <w:rsid w:val="00131D9A"/>
    <w:rsid w:val="00137ABB"/>
    <w:rsid w:val="00146816"/>
    <w:rsid w:val="001500C7"/>
    <w:rsid w:val="001C72B1"/>
    <w:rsid w:val="00240613"/>
    <w:rsid w:val="0024575B"/>
    <w:rsid w:val="00281D9D"/>
    <w:rsid w:val="002D5371"/>
    <w:rsid w:val="002E2059"/>
    <w:rsid w:val="00376D6C"/>
    <w:rsid w:val="00395639"/>
    <w:rsid w:val="00396128"/>
    <w:rsid w:val="003C362B"/>
    <w:rsid w:val="003C5D80"/>
    <w:rsid w:val="003C71F9"/>
    <w:rsid w:val="003D5D4E"/>
    <w:rsid w:val="00420209"/>
    <w:rsid w:val="00426C0E"/>
    <w:rsid w:val="00446C8A"/>
    <w:rsid w:val="00450456"/>
    <w:rsid w:val="00455C34"/>
    <w:rsid w:val="004B516D"/>
    <w:rsid w:val="004B72B0"/>
    <w:rsid w:val="005D1EDD"/>
    <w:rsid w:val="005D7FF7"/>
    <w:rsid w:val="005E055D"/>
    <w:rsid w:val="00622863"/>
    <w:rsid w:val="00695905"/>
    <w:rsid w:val="00695CB3"/>
    <w:rsid w:val="006B0D84"/>
    <w:rsid w:val="006C7D2C"/>
    <w:rsid w:val="006E2C25"/>
    <w:rsid w:val="00706462"/>
    <w:rsid w:val="00720A83"/>
    <w:rsid w:val="00733161"/>
    <w:rsid w:val="007401AE"/>
    <w:rsid w:val="00752901"/>
    <w:rsid w:val="00781769"/>
    <w:rsid w:val="00781FA2"/>
    <w:rsid w:val="007B512D"/>
    <w:rsid w:val="008063FA"/>
    <w:rsid w:val="0080668A"/>
    <w:rsid w:val="008737F3"/>
    <w:rsid w:val="008A35F2"/>
    <w:rsid w:val="008C49B3"/>
    <w:rsid w:val="00917F4C"/>
    <w:rsid w:val="00946194"/>
    <w:rsid w:val="009930DE"/>
    <w:rsid w:val="009A099A"/>
    <w:rsid w:val="009F3254"/>
    <w:rsid w:val="00A43544"/>
    <w:rsid w:val="00A60745"/>
    <w:rsid w:val="00A61069"/>
    <w:rsid w:val="00A864C2"/>
    <w:rsid w:val="00AB1F64"/>
    <w:rsid w:val="00B05394"/>
    <w:rsid w:val="00B70ABE"/>
    <w:rsid w:val="00B8156E"/>
    <w:rsid w:val="00B909BA"/>
    <w:rsid w:val="00BA54C4"/>
    <w:rsid w:val="00BD6AF5"/>
    <w:rsid w:val="00C405F2"/>
    <w:rsid w:val="00C9589D"/>
    <w:rsid w:val="00CC581E"/>
    <w:rsid w:val="00CD5E86"/>
    <w:rsid w:val="00D02DEE"/>
    <w:rsid w:val="00D32F66"/>
    <w:rsid w:val="00DB40CF"/>
    <w:rsid w:val="00DB6D27"/>
    <w:rsid w:val="00DD651B"/>
    <w:rsid w:val="00DF0745"/>
    <w:rsid w:val="00E15FD4"/>
    <w:rsid w:val="00E34BA7"/>
    <w:rsid w:val="00ED6116"/>
    <w:rsid w:val="00ED7505"/>
    <w:rsid w:val="00F06ED9"/>
    <w:rsid w:val="00F07F49"/>
    <w:rsid w:val="00F340B9"/>
    <w:rsid w:val="00FD0431"/>
    <w:rsid w:val="00FE2CF4"/>
    <w:rsid w:val="00FE48C3"/>
    <w:rsid w:val="00FF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8F2D0"/>
  <w15:chartTrackingRefBased/>
  <w15:docId w15:val="{653D10DE-B8EC-4361-89F8-45ABDF1E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ED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ED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1ED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1ED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1ED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1ED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1ED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1E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1E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E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D1E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1E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D1E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D1E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D1E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D1E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1ED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D1EDD"/>
    <w:pPr>
      <w:ind w:left="720"/>
      <w:contextualSpacing/>
    </w:pPr>
  </w:style>
  <w:style w:type="paragraph" w:styleId="TOCHeading">
    <w:name w:val="TOC Heading"/>
    <w:basedOn w:val="Heading1"/>
    <w:next w:val="Normal"/>
    <w:uiPriority w:val="39"/>
    <w:unhideWhenUsed/>
    <w:qFormat/>
    <w:rsid w:val="00240613"/>
    <w:pPr>
      <w:numPr>
        <w:numId w:val="0"/>
      </w:numPr>
      <w:outlineLvl w:val="9"/>
    </w:pPr>
    <w:rPr>
      <w:kern w:val="0"/>
      <w14:ligatures w14:val="none"/>
    </w:rPr>
  </w:style>
  <w:style w:type="paragraph" w:styleId="TOC1">
    <w:name w:val="toc 1"/>
    <w:basedOn w:val="Normal"/>
    <w:next w:val="Normal"/>
    <w:autoRedefine/>
    <w:uiPriority w:val="39"/>
    <w:unhideWhenUsed/>
    <w:rsid w:val="00240613"/>
    <w:pPr>
      <w:spacing w:after="100"/>
    </w:pPr>
  </w:style>
  <w:style w:type="paragraph" w:styleId="TOC2">
    <w:name w:val="toc 2"/>
    <w:basedOn w:val="Normal"/>
    <w:next w:val="Normal"/>
    <w:autoRedefine/>
    <w:uiPriority w:val="39"/>
    <w:unhideWhenUsed/>
    <w:rsid w:val="00240613"/>
    <w:pPr>
      <w:spacing w:after="100"/>
      <w:ind w:left="220"/>
    </w:pPr>
  </w:style>
  <w:style w:type="character" w:styleId="Hyperlink">
    <w:name w:val="Hyperlink"/>
    <w:basedOn w:val="DefaultParagraphFont"/>
    <w:uiPriority w:val="99"/>
    <w:unhideWhenUsed/>
    <w:rsid w:val="00240613"/>
    <w:rPr>
      <w:color w:val="0563C1" w:themeColor="hyperlink"/>
      <w:u w:val="single"/>
    </w:rPr>
  </w:style>
  <w:style w:type="character" w:styleId="Emphasis">
    <w:name w:val="Emphasis"/>
    <w:basedOn w:val="DefaultParagraphFont"/>
    <w:uiPriority w:val="20"/>
    <w:qFormat/>
    <w:rsid w:val="000B1605"/>
    <w:rPr>
      <w:i/>
      <w:iCs/>
    </w:rPr>
  </w:style>
  <w:style w:type="paragraph" w:styleId="TableofFigures">
    <w:name w:val="table of figures"/>
    <w:basedOn w:val="Normal"/>
    <w:next w:val="Normal"/>
    <w:uiPriority w:val="99"/>
    <w:unhideWhenUsed/>
    <w:rsid w:val="00BA54C4"/>
    <w:pPr>
      <w:spacing w:after="0"/>
    </w:pPr>
  </w:style>
  <w:style w:type="paragraph" w:styleId="Caption">
    <w:name w:val="caption"/>
    <w:basedOn w:val="Normal"/>
    <w:next w:val="Normal"/>
    <w:uiPriority w:val="35"/>
    <w:unhideWhenUsed/>
    <w:qFormat/>
    <w:rsid w:val="003C362B"/>
    <w:pPr>
      <w:spacing w:after="200" w:line="240" w:lineRule="auto"/>
    </w:pPr>
    <w:rPr>
      <w:i/>
      <w:iCs/>
      <w:color w:val="44546A" w:themeColor="text2"/>
      <w:sz w:val="18"/>
      <w:szCs w:val="18"/>
    </w:rPr>
  </w:style>
  <w:style w:type="character" w:customStyle="1" w:styleId="posted-on">
    <w:name w:val="posted-on"/>
    <w:basedOn w:val="DefaultParagraphFont"/>
    <w:rsid w:val="009930DE"/>
  </w:style>
  <w:style w:type="character" w:customStyle="1" w:styleId="byline">
    <w:name w:val="byline"/>
    <w:basedOn w:val="DefaultParagraphFont"/>
    <w:rsid w:val="009930DE"/>
  </w:style>
  <w:style w:type="character" w:customStyle="1" w:styleId="author">
    <w:name w:val="author"/>
    <w:basedOn w:val="DefaultParagraphFont"/>
    <w:rsid w:val="009930DE"/>
  </w:style>
  <w:style w:type="paragraph" w:customStyle="1" w:styleId="ListParagraph1">
    <w:name w:val="List Paragraph1"/>
    <w:basedOn w:val="Normal"/>
    <w:uiPriority w:val="34"/>
    <w:qFormat/>
    <w:rsid w:val="003C5D80"/>
    <w:pPr>
      <w:spacing w:after="200" w:line="276" w:lineRule="auto"/>
      <w:ind w:left="720"/>
      <w:contextualSpacing/>
    </w:pPr>
    <w:rPr>
      <w:rFonts w:ascii="Calibri" w:eastAsia="Calibri" w:hAnsi="Calibri" w:cs="Times New Roman"/>
      <w:kern w:val="0"/>
      <w:lang w:val="en-GB"/>
      <w14:ligatures w14:val="none"/>
    </w:rPr>
  </w:style>
  <w:style w:type="character" w:styleId="UnresolvedMention">
    <w:name w:val="Unresolved Mention"/>
    <w:basedOn w:val="DefaultParagraphFont"/>
    <w:uiPriority w:val="99"/>
    <w:semiHidden/>
    <w:unhideWhenUsed/>
    <w:rsid w:val="00706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58">
      <w:bodyDiv w:val="1"/>
      <w:marLeft w:val="0"/>
      <w:marRight w:val="0"/>
      <w:marTop w:val="0"/>
      <w:marBottom w:val="0"/>
      <w:divBdr>
        <w:top w:val="none" w:sz="0" w:space="0" w:color="auto"/>
        <w:left w:val="none" w:sz="0" w:space="0" w:color="auto"/>
        <w:bottom w:val="none" w:sz="0" w:space="0" w:color="auto"/>
        <w:right w:val="none" w:sz="0" w:space="0" w:color="auto"/>
      </w:divBdr>
    </w:div>
    <w:div w:id="5253651">
      <w:bodyDiv w:val="1"/>
      <w:marLeft w:val="0"/>
      <w:marRight w:val="0"/>
      <w:marTop w:val="0"/>
      <w:marBottom w:val="0"/>
      <w:divBdr>
        <w:top w:val="none" w:sz="0" w:space="0" w:color="auto"/>
        <w:left w:val="none" w:sz="0" w:space="0" w:color="auto"/>
        <w:bottom w:val="none" w:sz="0" w:space="0" w:color="auto"/>
        <w:right w:val="none" w:sz="0" w:space="0" w:color="auto"/>
      </w:divBdr>
    </w:div>
    <w:div w:id="6182677">
      <w:bodyDiv w:val="1"/>
      <w:marLeft w:val="0"/>
      <w:marRight w:val="0"/>
      <w:marTop w:val="0"/>
      <w:marBottom w:val="0"/>
      <w:divBdr>
        <w:top w:val="none" w:sz="0" w:space="0" w:color="auto"/>
        <w:left w:val="none" w:sz="0" w:space="0" w:color="auto"/>
        <w:bottom w:val="none" w:sz="0" w:space="0" w:color="auto"/>
        <w:right w:val="none" w:sz="0" w:space="0" w:color="auto"/>
      </w:divBdr>
    </w:div>
    <w:div w:id="8139565">
      <w:bodyDiv w:val="1"/>
      <w:marLeft w:val="0"/>
      <w:marRight w:val="0"/>
      <w:marTop w:val="0"/>
      <w:marBottom w:val="0"/>
      <w:divBdr>
        <w:top w:val="none" w:sz="0" w:space="0" w:color="auto"/>
        <w:left w:val="none" w:sz="0" w:space="0" w:color="auto"/>
        <w:bottom w:val="none" w:sz="0" w:space="0" w:color="auto"/>
        <w:right w:val="none" w:sz="0" w:space="0" w:color="auto"/>
      </w:divBdr>
    </w:div>
    <w:div w:id="13188280">
      <w:bodyDiv w:val="1"/>
      <w:marLeft w:val="0"/>
      <w:marRight w:val="0"/>
      <w:marTop w:val="0"/>
      <w:marBottom w:val="0"/>
      <w:divBdr>
        <w:top w:val="none" w:sz="0" w:space="0" w:color="auto"/>
        <w:left w:val="none" w:sz="0" w:space="0" w:color="auto"/>
        <w:bottom w:val="none" w:sz="0" w:space="0" w:color="auto"/>
        <w:right w:val="none" w:sz="0" w:space="0" w:color="auto"/>
      </w:divBdr>
    </w:div>
    <w:div w:id="21520185">
      <w:bodyDiv w:val="1"/>
      <w:marLeft w:val="0"/>
      <w:marRight w:val="0"/>
      <w:marTop w:val="0"/>
      <w:marBottom w:val="0"/>
      <w:divBdr>
        <w:top w:val="none" w:sz="0" w:space="0" w:color="auto"/>
        <w:left w:val="none" w:sz="0" w:space="0" w:color="auto"/>
        <w:bottom w:val="none" w:sz="0" w:space="0" w:color="auto"/>
        <w:right w:val="none" w:sz="0" w:space="0" w:color="auto"/>
      </w:divBdr>
    </w:div>
    <w:div w:id="29576448">
      <w:bodyDiv w:val="1"/>
      <w:marLeft w:val="0"/>
      <w:marRight w:val="0"/>
      <w:marTop w:val="0"/>
      <w:marBottom w:val="0"/>
      <w:divBdr>
        <w:top w:val="none" w:sz="0" w:space="0" w:color="auto"/>
        <w:left w:val="none" w:sz="0" w:space="0" w:color="auto"/>
        <w:bottom w:val="none" w:sz="0" w:space="0" w:color="auto"/>
        <w:right w:val="none" w:sz="0" w:space="0" w:color="auto"/>
      </w:divBdr>
    </w:div>
    <w:div w:id="31535498">
      <w:bodyDiv w:val="1"/>
      <w:marLeft w:val="0"/>
      <w:marRight w:val="0"/>
      <w:marTop w:val="0"/>
      <w:marBottom w:val="0"/>
      <w:divBdr>
        <w:top w:val="none" w:sz="0" w:space="0" w:color="auto"/>
        <w:left w:val="none" w:sz="0" w:space="0" w:color="auto"/>
        <w:bottom w:val="none" w:sz="0" w:space="0" w:color="auto"/>
        <w:right w:val="none" w:sz="0" w:space="0" w:color="auto"/>
      </w:divBdr>
    </w:div>
    <w:div w:id="33161957">
      <w:bodyDiv w:val="1"/>
      <w:marLeft w:val="0"/>
      <w:marRight w:val="0"/>
      <w:marTop w:val="0"/>
      <w:marBottom w:val="0"/>
      <w:divBdr>
        <w:top w:val="none" w:sz="0" w:space="0" w:color="auto"/>
        <w:left w:val="none" w:sz="0" w:space="0" w:color="auto"/>
        <w:bottom w:val="none" w:sz="0" w:space="0" w:color="auto"/>
        <w:right w:val="none" w:sz="0" w:space="0" w:color="auto"/>
      </w:divBdr>
    </w:div>
    <w:div w:id="34432925">
      <w:bodyDiv w:val="1"/>
      <w:marLeft w:val="0"/>
      <w:marRight w:val="0"/>
      <w:marTop w:val="0"/>
      <w:marBottom w:val="0"/>
      <w:divBdr>
        <w:top w:val="none" w:sz="0" w:space="0" w:color="auto"/>
        <w:left w:val="none" w:sz="0" w:space="0" w:color="auto"/>
        <w:bottom w:val="none" w:sz="0" w:space="0" w:color="auto"/>
        <w:right w:val="none" w:sz="0" w:space="0" w:color="auto"/>
      </w:divBdr>
    </w:div>
    <w:div w:id="35667975">
      <w:bodyDiv w:val="1"/>
      <w:marLeft w:val="0"/>
      <w:marRight w:val="0"/>
      <w:marTop w:val="0"/>
      <w:marBottom w:val="0"/>
      <w:divBdr>
        <w:top w:val="none" w:sz="0" w:space="0" w:color="auto"/>
        <w:left w:val="none" w:sz="0" w:space="0" w:color="auto"/>
        <w:bottom w:val="none" w:sz="0" w:space="0" w:color="auto"/>
        <w:right w:val="none" w:sz="0" w:space="0" w:color="auto"/>
      </w:divBdr>
    </w:div>
    <w:div w:id="39328351">
      <w:bodyDiv w:val="1"/>
      <w:marLeft w:val="0"/>
      <w:marRight w:val="0"/>
      <w:marTop w:val="0"/>
      <w:marBottom w:val="0"/>
      <w:divBdr>
        <w:top w:val="none" w:sz="0" w:space="0" w:color="auto"/>
        <w:left w:val="none" w:sz="0" w:space="0" w:color="auto"/>
        <w:bottom w:val="none" w:sz="0" w:space="0" w:color="auto"/>
        <w:right w:val="none" w:sz="0" w:space="0" w:color="auto"/>
      </w:divBdr>
    </w:div>
    <w:div w:id="47607303">
      <w:bodyDiv w:val="1"/>
      <w:marLeft w:val="0"/>
      <w:marRight w:val="0"/>
      <w:marTop w:val="0"/>
      <w:marBottom w:val="0"/>
      <w:divBdr>
        <w:top w:val="none" w:sz="0" w:space="0" w:color="auto"/>
        <w:left w:val="none" w:sz="0" w:space="0" w:color="auto"/>
        <w:bottom w:val="none" w:sz="0" w:space="0" w:color="auto"/>
        <w:right w:val="none" w:sz="0" w:space="0" w:color="auto"/>
      </w:divBdr>
    </w:div>
    <w:div w:id="47807784">
      <w:bodyDiv w:val="1"/>
      <w:marLeft w:val="0"/>
      <w:marRight w:val="0"/>
      <w:marTop w:val="0"/>
      <w:marBottom w:val="0"/>
      <w:divBdr>
        <w:top w:val="none" w:sz="0" w:space="0" w:color="auto"/>
        <w:left w:val="none" w:sz="0" w:space="0" w:color="auto"/>
        <w:bottom w:val="none" w:sz="0" w:space="0" w:color="auto"/>
        <w:right w:val="none" w:sz="0" w:space="0" w:color="auto"/>
      </w:divBdr>
    </w:div>
    <w:div w:id="53358871">
      <w:bodyDiv w:val="1"/>
      <w:marLeft w:val="0"/>
      <w:marRight w:val="0"/>
      <w:marTop w:val="0"/>
      <w:marBottom w:val="0"/>
      <w:divBdr>
        <w:top w:val="none" w:sz="0" w:space="0" w:color="auto"/>
        <w:left w:val="none" w:sz="0" w:space="0" w:color="auto"/>
        <w:bottom w:val="none" w:sz="0" w:space="0" w:color="auto"/>
        <w:right w:val="none" w:sz="0" w:space="0" w:color="auto"/>
      </w:divBdr>
    </w:div>
    <w:div w:id="56559906">
      <w:bodyDiv w:val="1"/>
      <w:marLeft w:val="0"/>
      <w:marRight w:val="0"/>
      <w:marTop w:val="0"/>
      <w:marBottom w:val="0"/>
      <w:divBdr>
        <w:top w:val="none" w:sz="0" w:space="0" w:color="auto"/>
        <w:left w:val="none" w:sz="0" w:space="0" w:color="auto"/>
        <w:bottom w:val="none" w:sz="0" w:space="0" w:color="auto"/>
        <w:right w:val="none" w:sz="0" w:space="0" w:color="auto"/>
      </w:divBdr>
    </w:div>
    <w:div w:id="56562294">
      <w:bodyDiv w:val="1"/>
      <w:marLeft w:val="0"/>
      <w:marRight w:val="0"/>
      <w:marTop w:val="0"/>
      <w:marBottom w:val="0"/>
      <w:divBdr>
        <w:top w:val="none" w:sz="0" w:space="0" w:color="auto"/>
        <w:left w:val="none" w:sz="0" w:space="0" w:color="auto"/>
        <w:bottom w:val="none" w:sz="0" w:space="0" w:color="auto"/>
        <w:right w:val="none" w:sz="0" w:space="0" w:color="auto"/>
      </w:divBdr>
    </w:div>
    <w:div w:id="61418662">
      <w:bodyDiv w:val="1"/>
      <w:marLeft w:val="0"/>
      <w:marRight w:val="0"/>
      <w:marTop w:val="0"/>
      <w:marBottom w:val="0"/>
      <w:divBdr>
        <w:top w:val="none" w:sz="0" w:space="0" w:color="auto"/>
        <w:left w:val="none" w:sz="0" w:space="0" w:color="auto"/>
        <w:bottom w:val="none" w:sz="0" w:space="0" w:color="auto"/>
        <w:right w:val="none" w:sz="0" w:space="0" w:color="auto"/>
      </w:divBdr>
    </w:div>
    <w:div w:id="62993633">
      <w:bodyDiv w:val="1"/>
      <w:marLeft w:val="0"/>
      <w:marRight w:val="0"/>
      <w:marTop w:val="0"/>
      <w:marBottom w:val="0"/>
      <w:divBdr>
        <w:top w:val="none" w:sz="0" w:space="0" w:color="auto"/>
        <w:left w:val="none" w:sz="0" w:space="0" w:color="auto"/>
        <w:bottom w:val="none" w:sz="0" w:space="0" w:color="auto"/>
        <w:right w:val="none" w:sz="0" w:space="0" w:color="auto"/>
      </w:divBdr>
    </w:div>
    <w:div w:id="62997884">
      <w:bodyDiv w:val="1"/>
      <w:marLeft w:val="0"/>
      <w:marRight w:val="0"/>
      <w:marTop w:val="0"/>
      <w:marBottom w:val="0"/>
      <w:divBdr>
        <w:top w:val="none" w:sz="0" w:space="0" w:color="auto"/>
        <w:left w:val="none" w:sz="0" w:space="0" w:color="auto"/>
        <w:bottom w:val="none" w:sz="0" w:space="0" w:color="auto"/>
        <w:right w:val="none" w:sz="0" w:space="0" w:color="auto"/>
      </w:divBdr>
    </w:div>
    <w:div w:id="63384118">
      <w:bodyDiv w:val="1"/>
      <w:marLeft w:val="0"/>
      <w:marRight w:val="0"/>
      <w:marTop w:val="0"/>
      <w:marBottom w:val="0"/>
      <w:divBdr>
        <w:top w:val="none" w:sz="0" w:space="0" w:color="auto"/>
        <w:left w:val="none" w:sz="0" w:space="0" w:color="auto"/>
        <w:bottom w:val="none" w:sz="0" w:space="0" w:color="auto"/>
        <w:right w:val="none" w:sz="0" w:space="0" w:color="auto"/>
      </w:divBdr>
    </w:div>
    <w:div w:id="75515778">
      <w:bodyDiv w:val="1"/>
      <w:marLeft w:val="0"/>
      <w:marRight w:val="0"/>
      <w:marTop w:val="0"/>
      <w:marBottom w:val="0"/>
      <w:divBdr>
        <w:top w:val="none" w:sz="0" w:space="0" w:color="auto"/>
        <w:left w:val="none" w:sz="0" w:space="0" w:color="auto"/>
        <w:bottom w:val="none" w:sz="0" w:space="0" w:color="auto"/>
        <w:right w:val="none" w:sz="0" w:space="0" w:color="auto"/>
      </w:divBdr>
    </w:div>
    <w:div w:id="87314928">
      <w:bodyDiv w:val="1"/>
      <w:marLeft w:val="0"/>
      <w:marRight w:val="0"/>
      <w:marTop w:val="0"/>
      <w:marBottom w:val="0"/>
      <w:divBdr>
        <w:top w:val="none" w:sz="0" w:space="0" w:color="auto"/>
        <w:left w:val="none" w:sz="0" w:space="0" w:color="auto"/>
        <w:bottom w:val="none" w:sz="0" w:space="0" w:color="auto"/>
        <w:right w:val="none" w:sz="0" w:space="0" w:color="auto"/>
      </w:divBdr>
    </w:div>
    <w:div w:id="89550026">
      <w:bodyDiv w:val="1"/>
      <w:marLeft w:val="0"/>
      <w:marRight w:val="0"/>
      <w:marTop w:val="0"/>
      <w:marBottom w:val="0"/>
      <w:divBdr>
        <w:top w:val="none" w:sz="0" w:space="0" w:color="auto"/>
        <w:left w:val="none" w:sz="0" w:space="0" w:color="auto"/>
        <w:bottom w:val="none" w:sz="0" w:space="0" w:color="auto"/>
        <w:right w:val="none" w:sz="0" w:space="0" w:color="auto"/>
      </w:divBdr>
    </w:div>
    <w:div w:id="94057379">
      <w:bodyDiv w:val="1"/>
      <w:marLeft w:val="0"/>
      <w:marRight w:val="0"/>
      <w:marTop w:val="0"/>
      <w:marBottom w:val="0"/>
      <w:divBdr>
        <w:top w:val="none" w:sz="0" w:space="0" w:color="auto"/>
        <w:left w:val="none" w:sz="0" w:space="0" w:color="auto"/>
        <w:bottom w:val="none" w:sz="0" w:space="0" w:color="auto"/>
        <w:right w:val="none" w:sz="0" w:space="0" w:color="auto"/>
      </w:divBdr>
    </w:div>
    <w:div w:id="94176205">
      <w:bodyDiv w:val="1"/>
      <w:marLeft w:val="0"/>
      <w:marRight w:val="0"/>
      <w:marTop w:val="0"/>
      <w:marBottom w:val="0"/>
      <w:divBdr>
        <w:top w:val="none" w:sz="0" w:space="0" w:color="auto"/>
        <w:left w:val="none" w:sz="0" w:space="0" w:color="auto"/>
        <w:bottom w:val="none" w:sz="0" w:space="0" w:color="auto"/>
        <w:right w:val="none" w:sz="0" w:space="0" w:color="auto"/>
      </w:divBdr>
    </w:div>
    <w:div w:id="97019949">
      <w:bodyDiv w:val="1"/>
      <w:marLeft w:val="0"/>
      <w:marRight w:val="0"/>
      <w:marTop w:val="0"/>
      <w:marBottom w:val="0"/>
      <w:divBdr>
        <w:top w:val="none" w:sz="0" w:space="0" w:color="auto"/>
        <w:left w:val="none" w:sz="0" w:space="0" w:color="auto"/>
        <w:bottom w:val="none" w:sz="0" w:space="0" w:color="auto"/>
        <w:right w:val="none" w:sz="0" w:space="0" w:color="auto"/>
      </w:divBdr>
    </w:div>
    <w:div w:id="97991529">
      <w:bodyDiv w:val="1"/>
      <w:marLeft w:val="0"/>
      <w:marRight w:val="0"/>
      <w:marTop w:val="0"/>
      <w:marBottom w:val="0"/>
      <w:divBdr>
        <w:top w:val="none" w:sz="0" w:space="0" w:color="auto"/>
        <w:left w:val="none" w:sz="0" w:space="0" w:color="auto"/>
        <w:bottom w:val="none" w:sz="0" w:space="0" w:color="auto"/>
        <w:right w:val="none" w:sz="0" w:space="0" w:color="auto"/>
      </w:divBdr>
    </w:div>
    <w:div w:id="98336051">
      <w:bodyDiv w:val="1"/>
      <w:marLeft w:val="0"/>
      <w:marRight w:val="0"/>
      <w:marTop w:val="0"/>
      <w:marBottom w:val="0"/>
      <w:divBdr>
        <w:top w:val="none" w:sz="0" w:space="0" w:color="auto"/>
        <w:left w:val="none" w:sz="0" w:space="0" w:color="auto"/>
        <w:bottom w:val="none" w:sz="0" w:space="0" w:color="auto"/>
        <w:right w:val="none" w:sz="0" w:space="0" w:color="auto"/>
      </w:divBdr>
    </w:div>
    <w:div w:id="99221866">
      <w:bodyDiv w:val="1"/>
      <w:marLeft w:val="0"/>
      <w:marRight w:val="0"/>
      <w:marTop w:val="0"/>
      <w:marBottom w:val="0"/>
      <w:divBdr>
        <w:top w:val="none" w:sz="0" w:space="0" w:color="auto"/>
        <w:left w:val="none" w:sz="0" w:space="0" w:color="auto"/>
        <w:bottom w:val="none" w:sz="0" w:space="0" w:color="auto"/>
        <w:right w:val="none" w:sz="0" w:space="0" w:color="auto"/>
      </w:divBdr>
    </w:div>
    <w:div w:id="100103745">
      <w:bodyDiv w:val="1"/>
      <w:marLeft w:val="0"/>
      <w:marRight w:val="0"/>
      <w:marTop w:val="0"/>
      <w:marBottom w:val="0"/>
      <w:divBdr>
        <w:top w:val="none" w:sz="0" w:space="0" w:color="auto"/>
        <w:left w:val="none" w:sz="0" w:space="0" w:color="auto"/>
        <w:bottom w:val="none" w:sz="0" w:space="0" w:color="auto"/>
        <w:right w:val="none" w:sz="0" w:space="0" w:color="auto"/>
      </w:divBdr>
    </w:div>
    <w:div w:id="101146063">
      <w:bodyDiv w:val="1"/>
      <w:marLeft w:val="0"/>
      <w:marRight w:val="0"/>
      <w:marTop w:val="0"/>
      <w:marBottom w:val="0"/>
      <w:divBdr>
        <w:top w:val="none" w:sz="0" w:space="0" w:color="auto"/>
        <w:left w:val="none" w:sz="0" w:space="0" w:color="auto"/>
        <w:bottom w:val="none" w:sz="0" w:space="0" w:color="auto"/>
        <w:right w:val="none" w:sz="0" w:space="0" w:color="auto"/>
      </w:divBdr>
    </w:div>
    <w:div w:id="105082930">
      <w:bodyDiv w:val="1"/>
      <w:marLeft w:val="0"/>
      <w:marRight w:val="0"/>
      <w:marTop w:val="0"/>
      <w:marBottom w:val="0"/>
      <w:divBdr>
        <w:top w:val="none" w:sz="0" w:space="0" w:color="auto"/>
        <w:left w:val="none" w:sz="0" w:space="0" w:color="auto"/>
        <w:bottom w:val="none" w:sz="0" w:space="0" w:color="auto"/>
        <w:right w:val="none" w:sz="0" w:space="0" w:color="auto"/>
      </w:divBdr>
    </w:div>
    <w:div w:id="105469366">
      <w:bodyDiv w:val="1"/>
      <w:marLeft w:val="0"/>
      <w:marRight w:val="0"/>
      <w:marTop w:val="0"/>
      <w:marBottom w:val="0"/>
      <w:divBdr>
        <w:top w:val="none" w:sz="0" w:space="0" w:color="auto"/>
        <w:left w:val="none" w:sz="0" w:space="0" w:color="auto"/>
        <w:bottom w:val="none" w:sz="0" w:space="0" w:color="auto"/>
        <w:right w:val="none" w:sz="0" w:space="0" w:color="auto"/>
      </w:divBdr>
    </w:div>
    <w:div w:id="111362531">
      <w:bodyDiv w:val="1"/>
      <w:marLeft w:val="0"/>
      <w:marRight w:val="0"/>
      <w:marTop w:val="0"/>
      <w:marBottom w:val="0"/>
      <w:divBdr>
        <w:top w:val="none" w:sz="0" w:space="0" w:color="auto"/>
        <w:left w:val="none" w:sz="0" w:space="0" w:color="auto"/>
        <w:bottom w:val="none" w:sz="0" w:space="0" w:color="auto"/>
        <w:right w:val="none" w:sz="0" w:space="0" w:color="auto"/>
      </w:divBdr>
    </w:div>
    <w:div w:id="111829648">
      <w:bodyDiv w:val="1"/>
      <w:marLeft w:val="0"/>
      <w:marRight w:val="0"/>
      <w:marTop w:val="0"/>
      <w:marBottom w:val="0"/>
      <w:divBdr>
        <w:top w:val="none" w:sz="0" w:space="0" w:color="auto"/>
        <w:left w:val="none" w:sz="0" w:space="0" w:color="auto"/>
        <w:bottom w:val="none" w:sz="0" w:space="0" w:color="auto"/>
        <w:right w:val="none" w:sz="0" w:space="0" w:color="auto"/>
      </w:divBdr>
    </w:div>
    <w:div w:id="115756702">
      <w:bodyDiv w:val="1"/>
      <w:marLeft w:val="0"/>
      <w:marRight w:val="0"/>
      <w:marTop w:val="0"/>
      <w:marBottom w:val="0"/>
      <w:divBdr>
        <w:top w:val="none" w:sz="0" w:space="0" w:color="auto"/>
        <w:left w:val="none" w:sz="0" w:space="0" w:color="auto"/>
        <w:bottom w:val="none" w:sz="0" w:space="0" w:color="auto"/>
        <w:right w:val="none" w:sz="0" w:space="0" w:color="auto"/>
      </w:divBdr>
    </w:div>
    <w:div w:id="116997468">
      <w:bodyDiv w:val="1"/>
      <w:marLeft w:val="0"/>
      <w:marRight w:val="0"/>
      <w:marTop w:val="0"/>
      <w:marBottom w:val="0"/>
      <w:divBdr>
        <w:top w:val="none" w:sz="0" w:space="0" w:color="auto"/>
        <w:left w:val="none" w:sz="0" w:space="0" w:color="auto"/>
        <w:bottom w:val="none" w:sz="0" w:space="0" w:color="auto"/>
        <w:right w:val="none" w:sz="0" w:space="0" w:color="auto"/>
      </w:divBdr>
    </w:div>
    <w:div w:id="120081685">
      <w:bodyDiv w:val="1"/>
      <w:marLeft w:val="0"/>
      <w:marRight w:val="0"/>
      <w:marTop w:val="0"/>
      <w:marBottom w:val="0"/>
      <w:divBdr>
        <w:top w:val="none" w:sz="0" w:space="0" w:color="auto"/>
        <w:left w:val="none" w:sz="0" w:space="0" w:color="auto"/>
        <w:bottom w:val="none" w:sz="0" w:space="0" w:color="auto"/>
        <w:right w:val="none" w:sz="0" w:space="0" w:color="auto"/>
      </w:divBdr>
    </w:div>
    <w:div w:id="121268205">
      <w:bodyDiv w:val="1"/>
      <w:marLeft w:val="0"/>
      <w:marRight w:val="0"/>
      <w:marTop w:val="0"/>
      <w:marBottom w:val="0"/>
      <w:divBdr>
        <w:top w:val="none" w:sz="0" w:space="0" w:color="auto"/>
        <w:left w:val="none" w:sz="0" w:space="0" w:color="auto"/>
        <w:bottom w:val="none" w:sz="0" w:space="0" w:color="auto"/>
        <w:right w:val="none" w:sz="0" w:space="0" w:color="auto"/>
      </w:divBdr>
    </w:div>
    <w:div w:id="132915000">
      <w:bodyDiv w:val="1"/>
      <w:marLeft w:val="0"/>
      <w:marRight w:val="0"/>
      <w:marTop w:val="0"/>
      <w:marBottom w:val="0"/>
      <w:divBdr>
        <w:top w:val="none" w:sz="0" w:space="0" w:color="auto"/>
        <w:left w:val="none" w:sz="0" w:space="0" w:color="auto"/>
        <w:bottom w:val="none" w:sz="0" w:space="0" w:color="auto"/>
        <w:right w:val="none" w:sz="0" w:space="0" w:color="auto"/>
      </w:divBdr>
    </w:div>
    <w:div w:id="138501511">
      <w:bodyDiv w:val="1"/>
      <w:marLeft w:val="0"/>
      <w:marRight w:val="0"/>
      <w:marTop w:val="0"/>
      <w:marBottom w:val="0"/>
      <w:divBdr>
        <w:top w:val="none" w:sz="0" w:space="0" w:color="auto"/>
        <w:left w:val="none" w:sz="0" w:space="0" w:color="auto"/>
        <w:bottom w:val="none" w:sz="0" w:space="0" w:color="auto"/>
        <w:right w:val="none" w:sz="0" w:space="0" w:color="auto"/>
      </w:divBdr>
    </w:div>
    <w:div w:id="138690912">
      <w:bodyDiv w:val="1"/>
      <w:marLeft w:val="0"/>
      <w:marRight w:val="0"/>
      <w:marTop w:val="0"/>
      <w:marBottom w:val="0"/>
      <w:divBdr>
        <w:top w:val="none" w:sz="0" w:space="0" w:color="auto"/>
        <w:left w:val="none" w:sz="0" w:space="0" w:color="auto"/>
        <w:bottom w:val="none" w:sz="0" w:space="0" w:color="auto"/>
        <w:right w:val="none" w:sz="0" w:space="0" w:color="auto"/>
      </w:divBdr>
    </w:div>
    <w:div w:id="139689554">
      <w:bodyDiv w:val="1"/>
      <w:marLeft w:val="0"/>
      <w:marRight w:val="0"/>
      <w:marTop w:val="0"/>
      <w:marBottom w:val="0"/>
      <w:divBdr>
        <w:top w:val="none" w:sz="0" w:space="0" w:color="auto"/>
        <w:left w:val="none" w:sz="0" w:space="0" w:color="auto"/>
        <w:bottom w:val="none" w:sz="0" w:space="0" w:color="auto"/>
        <w:right w:val="none" w:sz="0" w:space="0" w:color="auto"/>
      </w:divBdr>
    </w:div>
    <w:div w:id="143548469">
      <w:bodyDiv w:val="1"/>
      <w:marLeft w:val="0"/>
      <w:marRight w:val="0"/>
      <w:marTop w:val="0"/>
      <w:marBottom w:val="0"/>
      <w:divBdr>
        <w:top w:val="none" w:sz="0" w:space="0" w:color="auto"/>
        <w:left w:val="none" w:sz="0" w:space="0" w:color="auto"/>
        <w:bottom w:val="none" w:sz="0" w:space="0" w:color="auto"/>
        <w:right w:val="none" w:sz="0" w:space="0" w:color="auto"/>
      </w:divBdr>
    </w:div>
    <w:div w:id="145324831">
      <w:bodyDiv w:val="1"/>
      <w:marLeft w:val="0"/>
      <w:marRight w:val="0"/>
      <w:marTop w:val="0"/>
      <w:marBottom w:val="0"/>
      <w:divBdr>
        <w:top w:val="none" w:sz="0" w:space="0" w:color="auto"/>
        <w:left w:val="none" w:sz="0" w:space="0" w:color="auto"/>
        <w:bottom w:val="none" w:sz="0" w:space="0" w:color="auto"/>
        <w:right w:val="none" w:sz="0" w:space="0" w:color="auto"/>
      </w:divBdr>
    </w:div>
    <w:div w:id="146678702">
      <w:bodyDiv w:val="1"/>
      <w:marLeft w:val="0"/>
      <w:marRight w:val="0"/>
      <w:marTop w:val="0"/>
      <w:marBottom w:val="0"/>
      <w:divBdr>
        <w:top w:val="none" w:sz="0" w:space="0" w:color="auto"/>
        <w:left w:val="none" w:sz="0" w:space="0" w:color="auto"/>
        <w:bottom w:val="none" w:sz="0" w:space="0" w:color="auto"/>
        <w:right w:val="none" w:sz="0" w:space="0" w:color="auto"/>
      </w:divBdr>
    </w:div>
    <w:div w:id="151341285">
      <w:bodyDiv w:val="1"/>
      <w:marLeft w:val="0"/>
      <w:marRight w:val="0"/>
      <w:marTop w:val="0"/>
      <w:marBottom w:val="0"/>
      <w:divBdr>
        <w:top w:val="none" w:sz="0" w:space="0" w:color="auto"/>
        <w:left w:val="none" w:sz="0" w:space="0" w:color="auto"/>
        <w:bottom w:val="none" w:sz="0" w:space="0" w:color="auto"/>
        <w:right w:val="none" w:sz="0" w:space="0" w:color="auto"/>
      </w:divBdr>
    </w:div>
    <w:div w:id="153953876">
      <w:bodyDiv w:val="1"/>
      <w:marLeft w:val="0"/>
      <w:marRight w:val="0"/>
      <w:marTop w:val="0"/>
      <w:marBottom w:val="0"/>
      <w:divBdr>
        <w:top w:val="none" w:sz="0" w:space="0" w:color="auto"/>
        <w:left w:val="none" w:sz="0" w:space="0" w:color="auto"/>
        <w:bottom w:val="none" w:sz="0" w:space="0" w:color="auto"/>
        <w:right w:val="none" w:sz="0" w:space="0" w:color="auto"/>
      </w:divBdr>
    </w:div>
    <w:div w:id="155877161">
      <w:bodyDiv w:val="1"/>
      <w:marLeft w:val="0"/>
      <w:marRight w:val="0"/>
      <w:marTop w:val="0"/>
      <w:marBottom w:val="0"/>
      <w:divBdr>
        <w:top w:val="none" w:sz="0" w:space="0" w:color="auto"/>
        <w:left w:val="none" w:sz="0" w:space="0" w:color="auto"/>
        <w:bottom w:val="none" w:sz="0" w:space="0" w:color="auto"/>
        <w:right w:val="none" w:sz="0" w:space="0" w:color="auto"/>
      </w:divBdr>
    </w:div>
    <w:div w:id="156069707">
      <w:bodyDiv w:val="1"/>
      <w:marLeft w:val="0"/>
      <w:marRight w:val="0"/>
      <w:marTop w:val="0"/>
      <w:marBottom w:val="0"/>
      <w:divBdr>
        <w:top w:val="none" w:sz="0" w:space="0" w:color="auto"/>
        <w:left w:val="none" w:sz="0" w:space="0" w:color="auto"/>
        <w:bottom w:val="none" w:sz="0" w:space="0" w:color="auto"/>
        <w:right w:val="none" w:sz="0" w:space="0" w:color="auto"/>
      </w:divBdr>
    </w:div>
    <w:div w:id="158352291">
      <w:bodyDiv w:val="1"/>
      <w:marLeft w:val="0"/>
      <w:marRight w:val="0"/>
      <w:marTop w:val="0"/>
      <w:marBottom w:val="0"/>
      <w:divBdr>
        <w:top w:val="none" w:sz="0" w:space="0" w:color="auto"/>
        <w:left w:val="none" w:sz="0" w:space="0" w:color="auto"/>
        <w:bottom w:val="none" w:sz="0" w:space="0" w:color="auto"/>
        <w:right w:val="none" w:sz="0" w:space="0" w:color="auto"/>
      </w:divBdr>
    </w:div>
    <w:div w:id="158665499">
      <w:bodyDiv w:val="1"/>
      <w:marLeft w:val="0"/>
      <w:marRight w:val="0"/>
      <w:marTop w:val="0"/>
      <w:marBottom w:val="0"/>
      <w:divBdr>
        <w:top w:val="none" w:sz="0" w:space="0" w:color="auto"/>
        <w:left w:val="none" w:sz="0" w:space="0" w:color="auto"/>
        <w:bottom w:val="none" w:sz="0" w:space="0" w:color="auto"/>
        <w:right w:val="none" w:sz="0" w:space="0" w:color="auto"/>
      </w:divBdr>
    </w:div>
    <w:div w:id="160660721">
      <w:bodyDiv w:val="1"/>
      <w:marLeft w:val="0"/>
      <w:marRight w:val="0"/>
      <w:marTop w:val="0"/>
      <w:marBottom w:val="0"/>
      <w:divBdr>
        <w:top w:val="none" w:sz="0" w:space="0" w:color="auto"/>
        <w:left w:val="none" w:sz="0" w:space="0" w:color="auto"/>
        <w:bottom w:val="none" w:sz="0" w:space="0" w:color="auto"/>
        <w:right w:val="none" w:sz="0" w:space="0" w:color="auto"/>
      </w:divBdr>
    </w:div>
    <w:div w:id="161628811">
      <w:bodyDiv w:val="1"/>
      <w:marLeft w:val="0"/>
      <w:marRight w:val="0"/>
      <w:marTop w:val="0"/>
      <w:marBottom w:val="0"/>
      <w:divBdr>
        <w:top w:val="none" w:sz="0" w:space="0" w:color="auto"/>
        <w:left w:val="none" w:sz="0" w:space="0" w:color="auto"/>
        <w:bottom w:val="none" w:sz="0" w:space="0" w:color="auto"/>
        <w:right w:val="none" w:sz="0" w:space="0" w:color="auto"/>
      </w:divBdr>
    </w:div>
    <w:div w:id="161818712">
      <w:bodyDiv w:val="1"/>
      <w:marLeft w:val="0"/>
      <w:marRight w:val="0"/>
      <w:marTop w:val="0"/>
      <w:marBottom w:val="0"/>
      <w:divBdr>
        <w:top w:val="none" w:sz="0" w:space="0" w:color="auto"/>
        <w:left w:val="none" w:sz="0" w:space="0" w:color="auto"/>
        <w:bottom w:val="none" w:sz="0" w:space="0" w:color="auto"/>
        <w:right w:val="none" w:sz="0" w:space="0" w:color="auto"/>
      </w:divBdr>
    </w:div>
    <w:div w:id="172185616">
      <w:bodyDiv w:val="1"/>
      <w:marLeft w:val="0"/>
      <w:marRight w:val="0"/>
      <w:marTop w:val="0"/>
      <w:marBottom w:val="0"/>
      <w:divBdr>
        <w:top w:val="none" w:sz="0" w:space="0" w:color="auto"/>
        <w:left w:val="none" w:sz="0" w:space="0" w:color="auto"/>
        <w:bottom w:val="none" w:sz="0" w:space="0" w:color="auto"/>
        <w:right w:val="none" w:sz="0" w:space="0" w:color="auto"/>
      </w:divBdr>
    </w:div>
    <w:div w:id="172695207">
      <w:bodyDiv w:val="1"/>
      <w:marLeft w:val="0"/>
      <w:marRight w:val="0"/>
      <w:marTop w:val="0"/>
      <w:marBottom w:val="0"/>
      <w:divBdr>
        <w:top w:val="none" w:sz="0" w:space="0" w:color="auto"/>
        <w:left w:val="none" w:sz="0" w:space="0" w:color="auto"/>
        <w:bottom w:val="none" w:sz="0" w:space="0" w:color="auto"/>
        <w:right w:val="none" w:sz="0" w:space="0" w:color="auto"/>
      </w:divBdr>
    </w:div>
    <w:div w:id="172838686">
      <w:bodyDiv w:val="1"/>
      <w:marLeft w:val="0"/>
      <w:marRight w:val="0"/>
      <w:marTop w:val="0"/>
      <w:marBottom w:val="0"/>
      <w:divBdr>
        <w:top w:val="none" w:sz="0" w:space="0" w:color="auto"/>
        <w:left w:val="none" w:sz="0" w:space="0" w:color="auto"/>
        <w:bottom w:val="none" w:sz="0" w:space="0" w:color="auto"/>
        <w:right w:val="none" w:sz="0" w:space="0" w:color="auto"/>
      </w:divBdr>
    </w:div>
    <w:div w:id="173225052">
      <w:bodyDiv w:val="1"/>
      <w:marLeft w:val="0"/>
      <w:marRight w:val="0"/>
      <w:marTop w:val="0"/>
      <w:marBottom w:val="0"/>
      <w:divBdr>
        <w:top w:val="none" w:sz="0" w:space="0" w:color="auto"/>
        <w:left w:val="none" w:sz="0" w:space="0" w:color="auto"/>
        <w:bottom w:val="none" w:sz="0" w:space="0" w:color="auto"/>
        <w:right w:val="none" w:sz="0" w:space="0" w:color="auto"/>
      </w:divBdr>
    </w:div>
    <w:div w:id="176627290">
      <w:bodyDiv w:val="1"/>
      <w:marLeft w:val="0"/>
      <w:marRight w:val="0"/>
      <w:marTop w:val="0"/>
      <w:marBottom w:val="0"/>
      <w:divBdr>
        <w:top w:val="none" w:sz="0" w:space="0" w:color="auto"/>
        <w:left w:val="none" w:sz="0" w:space="0" w:color="auto"/>
        <w:bottom w:val="none" w:sz="0" w:space="0" w:color="auto"/>
        <w:right w:val="none" w:sz="0" w:space="0" w:color="auto"/>
      </w:divBdr>
    </w:div>
    <w:div w:id="179203186">
      <w:bodyDiv w:val="1"/>
      <w:marLeft w:val="0"/>
      <w:marRight w:val="0"/>
      <w:marTop w:val="0"/>
      <w:marBottom w:val="0"/>
      <w:divBdr>
        <w:top w:val="none" w:sz="0" w:space="0" w:color="auto"/>
        <w:left w:val="none" w:sz="0" w:space="0" w:color="auto"/>
        <w:bottom w:val="none" w:sz="0" w:space="0" w:color="auto"/>
        <w:right w:val="none" w:sz="0" w:space="0" w:color="auto"/>
      </w:divBdr>
    </w:div>
    <w:div w:id="179706284">
      <w:bodyDiv w:val="1"/>
      <w:marLeft w:val="0"/>
      <w:marRight w:val="0"/>
      <w:marTop w:val="0"/>
      <w:marBottom w:val="0"/>
      <w:divBdr>
        <w:top w:val="none" w:sz="0" w:space="0" w:color="auto"/>
        <w:left w:val="none" w:sz="0" w:space="0" w:color="auto"/>
        <w:bottom w:val="none" w:sz="0" w:space="0" w:color="auto"/>
        <w:right w:val="none" w:sz="0" w:space="0" w:color="auto"/>
      </w:divBdr>
    </w:div>
    <w:div w:id="180977253">
      <w:bodyDiv w:val="1"/>
      <w:marLeft w:val="0"/>
      <w:marRight w:val="0"/>
      <w:marTop w:val="0"/>
      <w:marBottom w:val="0"/>
      <w:divBdr>
        <w:top w:val="none" w:sz="0" w:space="0" w:color="auto"/>
        <w:left w:val="none" w:sz="0" w:space="0" w:color="auto"/>
        <w:bottom w:val="none" w:sz="0" w:space="0" w:color="auto"/>
        <w:right w:val="none" w:sz="0" w:space="0" w:color="auto"/>
      </w:divBdr>
    </w:div>
    <w:div w:id="181629341">
      <w:bodyDiv w:val="1"/>
      <w:marLeft w:val="0"/>
      <w:marRight w:val="0"/>
      <w:marTop w:val="0"/>
      <w:marBottom w:val="0"/>
      <w:divBdr>
        <w:top w:val="none" w:sz="0" w:space="0" w:color="auto"/>
        <w:left w:val="none" w:sz="0" w:space="0" w:color="auto"/>
        <w:bottom w:val="none" w:sz="0" w:space="0" w:color="auto"/>
        <w:right w:val="none" w:sz="0" w:space="0" w:color="auto"/>
      </w:divBdr>
    </w:div>
    <w:div w:id="182014169">
      <w:bodyDiv w:val="1"/>
      <w:marLeft w:val="0"/>
      <w:marRight w:val="0"/>
      <w:marTop w:val="0"/>
      <w:marBottom w:val="0"/>
      <w:divBdr>
        <w:top w:val="none" w:sz="0" w:space="0" w:color="auto"/>
        <w:left w:val="none" w:sz="0" w:space="0" w:color="auto"/>
        <w:bottom w:val="none" w:sz="0" w:space="0" w:color="auto"/>
        <w:right w:val="none" w:sz="0" w:space="0" w:color="auto"/>
      </w:divBdr>
    </w:div>
    <w:div w:id="183400104">
      <w:bodyDiv w:val="1"/>
      <w:marLeft w:val="0"/>
      <w:marRight w:val="0"/>
      <w:marTop w:val="0"/>
      <w:marBottom w:val="0"/>
      <w:divBdr>
        <w:top w:val="none" w:sz="0" w:space="0" w:color="auto"/>
        <w:left w:val="none" w:sz="0" w:space="0" w:color="auto"/>
        <w:bottom w:val="none" w:sz="0" w:space="0" w:color="auto"/>
        <w:right w:val="none" w:sz="0" w:space="0" w:color="auto"/>
      </w:divBdr>
    </w:div>
    <w:div w:id="183789703">
      <w:bodyDiv w:val="1"/>
      <w:marLeft w:val="0"/>
      <w:marRight w:val="0"/>
      <w:marTop w:val="0"/>
      <w:marBottom w:val="0"/>
      <w:divBdr>
        <w:top w:val="none" w:sz="0" w:space="0" w:color="auto"/>
        <w:left w:val="none" w:sz="0" w:space="0" w:color="auto"/>
        <w:bottom w:val="none" w:sz="0" w:space="0" w:color="auto"/>
        <w:right w:val="none" w:sz="0" w:space="0" w:color="auto"/>
      </w:divBdr>
    </w:div>
    <w:div w:id="187260587">
      <w:bodyDiv w:val="1"/>
      <w:marLeft w:val="0"/>
      <w:marRight w:val="0"/>
      <w:marTop w:val="0"/>
      <w:marBottom w:val="0"/>
      <w:divBdr>
        <w:top w:val="none" w:sz="0" w:space="0" w:color="auto"/>
        <w:left w:val="none" w:sz="0" w:space="0" w:color="auto"/>
        <w:bottom w:val="none" w:sz="0" w:space="0" w:color="auto"/>
        <w:right w:val="none" w:sz="0" w:space="0" w:color="auto"/>
      </w:divBdr>
    </w:div>
    <w:div w:id="188177581">
      <w:bodyDiv w:val="1"/>
      <w:marLeft w:val="0"/>
      <w:marRight w:val="0"/>
      <w:marTop w:val="0"/>
      <w:marBottom w:val="0"/>
      <w:divBdr>
        <w:top w:val="none" w:sz="0" w:space="0" w:color="auto"/>
        <w:left w:val="none" w:sz="0" w:space="0" w:color="auto"/>
        <w:bottom w:val="none" w:sz="0" w:space="0" w:color="auto"/>
        <w:right w:val="none" w:sz="0" w:space="0" w:color="auto"/>
      </w:divBdr>
    </w:div>
    <w:div w:id="190119981">
      <w:bodyDiv w:val="1"/>
      <w:marLeft w:val="0"/>
      <w:marRight w:val="0"/>
      <w:marTop w:val="0"/>
      <w:marBottom w:val="0"/>
      <w:divBdr>
        <w:top w:val="none" w:sz="0" w:space="0" w:color="auto"/>
        <w:left w:val="none" w:sz="0" w:space="0" w:color="auto"/>
        <w:bottom w:val="none" w:sz="0" w:space="0" w:color="auto"/>
        <w:right w:val="none" w:sz="0" w:space="0" w:color="auto"/>
      </w:divBdr>
    </w:div>
    <w:div w:id="194125725">
      <w:bodyDiv w:val="1"/>
      <w:marLeft w:val="0"/>
      <w:marRight w:val="0"/>
      <w:marTop w:val="0"/>
      <w:marBottom w:val="0"/>
      <w:divBdr>
        <w:top w:val="none" w:sz="0" w:space="0" w:color="auto"/>
        <w:left w:val="none" w:sz="0" w:space="0" w:color="auto"/>
        <w:bottom w:val="none" w:sz="0" w:space="0" w:color="auto"/>
        <w:right w:val="none" w:sz="0" w:space="0" w:color="auto"/>
      </w:divBdr>
    </w:div>
    <w:div w:id="196284025">
      <w:bodyDiv w:val="1"/>
      <w:marLeft w:val="0"/>
      <w:marRight w:val="0"/>
      <w:marTop w:val="0"/>
      <w:marBottom w:val="0"/>
      <w:divBdr>
        <w:top w:val="none" w:sz="0" w:space="0" w:color="auto"/>
        <w:left w:val="none" w:sz="0" w:space="0" w:color="auto"/>
        <w:bottom w:val="none" w:sz="0" w:space="0" w:color="auto"/>
        <w:right w:val="none" w:sz="0" w:space="0" w:color="auto"/>
      </w:divBdr>
    </w:div>
    <w:div w:id="198398587">
      <w:bodyDiv w:val="1"/>
      <w:marLeft w:val="0"/>
      <w:marRight w:val="0"/>
      <w:marTop w:val="0"/>
      <w:marBottom w:val="0"/>
      <w:divBdr>
        <w:top w:val="none" w:sz="0" w:space="0" w:color="auto"/>
        <w:left w:val="none" w:sz="0" w:space="0" w:color="auto"/>
        <w:bottom w:val="none" w:sz="0" w:space="0" w:color="auto"/>
        <w:right w:val="none" w:sz="0" w:space="0" w:color="auto"/>
      </w:divBdr>
    </w:div>
    <w:div w:id="199442045">
      <w:bodyDiv w:val="1"/>
      <w:marLeft w:val="0"/>
      <w:marRight w:val="0"/>
      <w:marTop w:val="0"/>
      <w:marBottom w:val="0"/>
      <w:divBdr>
        <w:top w:val="none" w:sz="0" w:space="0" w:color="auto"/>
        <w:left w:val="none" w:sz="0" w:space="0" w:color="auto"/>
        <w:bottom w:val="none" w:sz="0" w:space="0" w:color="auto"/>
        <w:right w:val="none" w:sz="0" w:space="0" w:color="auto"/>
      </w:divBdr>
    </w:div>
    <w:div w:id="200098832">
      <w:bodyDiv w:val="1"/>
      <w:marLeft w:val="0"/>
      <w:marRight w:val="0"/>
      <w:marTop w:val="0"/>
      <w:marBottom w:val="0"/>
      <w:divBdr>
        <w:top w:val="none" w:sz="0" w:space="0" w:color="auto"/>
        <w:left w:val="none" w:sz="0" w:space="0" w:color="auto"/>
        <w:bottom w:val="none" w:sz="0" w:space="0" w:color="auto"/>
        <w:right w:val="none" w:sz="0" w:space="0" w:color="auto"/>
      </w:divBdr>
    </w:div>
    <w:div w:id="203103179">
      <w:bodyDiv w:val="1"/>
      <w:marLeft w:val="0"/>
      <w:marRight w:val="0"/>
      <w:marTop w:val="0"/>
      <w:marBottom w:val="0"/>
      <w:divBdr>
        <w:top w:val="none" w:sz="0" w:space="0" w:color="auto"/>
        <w:left w:val="none" w:sz="0" w:space="0" w:color="auto"/>
        <w:bottom w:val="none" w:sz="0" w:space="0" w:color="auto"/>
        <w:right w:val="none" w:sz="0" w:space="0" w:color="auto"/>
      </w:divBdr>
    </w:div>
    <w:div w:id="204175330">
      <w:bodyDiv w:val="1"/>
      <w:marLeft w:val="0"/>
      <w:marRight w:val="0"/>
      <w:marTop w:val="0"/>
      <w:marBottom w:val="0"/>
      <w:divBdr>
        <w:top w:val="none" w:sz="0" w:space="0" w:color="auto"/>
        <w:left w:val="none" w:sz="0" w:space="0" w:color="auto"/>
        <w:bottom w:val="none" w:sz="0" w:space="0" w:color="auto"/>
        <w:right w:val="none" w:sz="0" w:space="0" w:color="auto"/>
      </w:divBdr>
    </w:div>
    <w:div w:id="209537045">
      <w:bodyDiv w:val="1"/>
      <w:marLeft w:val="0"/>
      <w:marRight w:val="0"/>
      <w:marTop w:val="0"/>
      <w:marBottom w:val="0"/>
      <w:divBdr>
        <w:top w:val="none" w:sz="0" w:space="0" w:color="auto"/>
        <w:left w:val="none" w:sz="0" w:space="0" w:color="auto"/>
        <w:bottom w:val="none" w:sz="0" w:space="0" w:color="auto"/>
        <w:right w:val="none" w:sz="0" w:space="0" w:color="auto"/>
      </w:divBdr>
    </w:div>
    <w:div w:id="210532560">
      <w:bodyDiv w:val="1"/>
      <w:marLeft w:val="0"/>
      <w:marRight w:val="0"/>
      <w:marTop w:val="0"/>
      <w:marBottom w:val="0"/>
      <w:divBdr>
        <w:top w:val="none" w:sz="0" w:space="0" w:color="auto"/>
        <w:left w:val="none" w:sz="0" w:space="0" w:color="auto"/>
        <w:bottom w:val="none" w:sz="0" w:space="0" w:color="auto"/>
        <w:right w:val="none" w:sz="0" w:space="0" w:color="auto"/>
      </w:divBdr>
    </w:div>
    <w:div w:id="212229819">
      <w:bodyDiv w:val="1"/>
      <w:marLeft w:val="0"/>
      <w:marRight w:val="0"/>
      <w:marTop w:val="0"/>
      <w:marBottom w:val="0"/>
      <w:divBdr>
        <w:top w:val="none" w:sz="0" w:space="0" w:color="auto"/>
        <w:left w:val="none" w:sz="0" w:space="0" w:color="auto"/>
        <w:bottom w:val="none" w:sz="0" w:space="0" w:color="auto"/>
        <w:right w:val="none" w:sz="0" w:space="0" w:color="auto"/>
      </w:divBdr>
    </w:div>
    <w:div w:id="214774797">
      <w:bodyDiv w:val="1"/>
      <w:marLeft w:val="0"/>
      <w:marRight w:val="0"/>
      <w:marTop w:val="0"/>
      <w:marBottom w:val="0"/>
      <w:divBdr>
        <w:top w:val="none" w:sz="0" w:space="0" w:color="auto"/>
        <w:left w:val="none" w:sz="0" w:space="0" w:color="auto"/>
        <w:bottom w:val="none" w:sz="0" w:space="0" w:color="auto"/>
        <w:right w:val="none" w:sz="0" w:space="0" w:color="auto"/>
      </w:divBdr>
    </w:div>
    <w:div w:id="215892424">
      <w:bodyDiv w:val="1"/>
      <w:marLeft w:val="0"/>
      <w:marRight w:val="0"/>
      <w:marTop w:val="0"/>
      <w:marBottom w:val="0"/>
      <w:divBdr>
        <w:top w:val="none" w:sz="0" w:space="0" w:color="auto"/>
        <w:left w:val="none" w:sz="0" w:space="0" w:color="auto"/>
        <w:bottom w:val="none" w:sz="0" w:space="0" w:color="auto"/>
        <w:right w:val="none" w:sz="0" w:space="0" w:color="auto"/>
      </w:divBdr>
    </w:div>
    <w:div w:id="217589339">
      <w:bodyDiv w:val="1"/>
      <w:marLeft w:val="0"/>
      <w:marRight w:val="0"/>
      <w:marTop w:val="0"/>
      <w:marBottom w:val="0"/>
      <w:divBdr>
        <w:top w:val="none" w:sz="0" w:space="0" w:color="auto"/>
        <w:left w:val="none" w:sz="0" w:space="0" w:color="auto"/>
        <w:bottom w:val="none" w:sz="0" w:space="0" w:color="auto"/>
        <w:right w:val="none" w:sz="0" w:space="0" w:color="auto"/>
      </w:divBdr>
    </w:div>
    <w:div w:id="222133904">
      <w:bodyDiv w:val="1"/>
      <w:marLeft w:val="0"/>
      <w:marRight w:val="0"/>
      <w:marTop w:val="0"/>
      <w:marBottom w:val="0"/>
      <w:divBdr>
        <w:top w:val="none" w:sz="0" w:space="0" w:color="auto"/>
        <w:left w:val="none" w:sz="0" w:space="0" w:color="auto"/>
        <w:bottom w:val="none" w:sz="0" w:space="0" w:color="auto"/>
        <w:right w:val="none" w:sz="0" w:space="0" w:color="auto"/>
      </w:divBdr>
    </w:div>
    <w:div w:id="228082895">
      <w:bodyDiv w:val="1"/>
      <w:marLeft w:val="0"/>
      <w:marRight w:val="0"/>
      <w:marTop w:val="0"/>
      <w:marBottom w:val="0"/>
      <w:divBdr>
        <w:top w:val="none" w:sz="0" w:space="0" w:color="auto"/>
        <w:left w:val="none" w:sz="0" w:space="0" w:color="auto"/>
        <w:bottom w:val="none" w:sz="0" w:space="0" w:color="auto"/>
        <w:right w:val="none" w:sz="0" w:space="0" w:color="auto"/>
      </w:divBdr>
    </w:div>
    <w:div w:id="229002181">
      <w:bodyDiv w:val="1"/>
      <w:marLeft w:val="0"/>
      <w:marRight w:val="0"/>
      <w:marTop w:val="0"/>
      <w:marBottom w:val="0"/>
      <w:divBdr>
        <w:top w:val="none" w:sz="0" w:space="0" w:color="auto"/>
        <w:left w:val="none" w:sz="0" w:space="0" w:color="auto"/>
        <w:bottom w:val="none" w:sz="0" w:space="0" w:color="auto"/>
        <w:right w:val="none" w:sz="0" w:space="0" w:color="auto"/>
      </w:divBdr>
    </w:div>
    <w:div w:id="231431029">
      <w:bodyDiv w:val="1"/>
      <w:marLeft w:val="0"/>
      <w:marRight w:val="0"/>
      <w:marTop w:val="0"/>
      <w:marBottom w:val="0"/>
      <w:divBdr>
        <w:top w:val="none" w:sz="0" w:space="0" w:color="auto"/>
        <w:left w:val="none" w:sz="0" w:space="0" w:color="auto"/>
        <w:bottom w:val="none" w:sz="0" w:space="0" w:color="auto"/>
        <w:right w:val="none" w:sz="0" w:space="0" w:color="auto"/>
      </w:divBdr>
    </w:div>
    <w:div w:id="235828169">
      <w:bodyDiv w:val="1"/>
      <w:marLeft w:val="0"/>
      <w:marRight w:val="0"/>
      <w:marTop w:val="0"/>
      <w:marBottom w:val="0"/>
      <w:divBdr>
        <w:top w:val="none" w:sz="0" w:space="0" w:color="auto"/>
        <w:left w:val="none" w:sz="0" w:space="0" w:color="auto"/>
        <w:bottom w:val="none" w:sz="0" w:space="0" w:color="auto"/>
        <w:right w:val="none" w:sz="0" w:space="0" w:color="auto"/>
      </w:divBdr>
    </w:div>
    <w:div w:id="240717723">
      <w:bodyDiv w:val="1"/>
      <w:marLeft w:val="0"/>
      <w:marRight w:val="0"/>
      <w:marTop w:val="0"/>
      <w:marBottom w:val="0"/>
      <w:divBdr>
        <w:top w:val="none" w:sz="0" w:space="0" w:color="auto"/>
        <w:left w:val="none" w:sz="0" w:space="0" w:color="auto"/>
        <w:bottom w:val="none" w:sz="0" w:space="0" w:color="auto"/>
        <w:right w:val="none" w:sz="0" w:space="0" w:color="auto"/>
      </w:divBdr>
    </w:div>
    <w:div w:id="243799886">
      <w:bodyDiv w:val="1"/>
      <w:marLeft w:val="0"/>
      <w:marRight w:val="0"/>
      <w:marTop w:val="0"/>
      <w:marBottom w:val="0"/>
      <w:divBdr>
        <w:top w:val="none" w:sz="0" w:space="0" w:color="auto"/>
        <w:left w:val="none" w:sz="0" w:space="0" w:color="auto"/>
        <w:bottom w:val="none" w:sz="0" w:space="0" w:color="auto"/>
        <w:right w:val="none" w:sz="0" w:space="0" w:color="auto"/>
      </w:divBdr>
    </w:div>
    <w:div w:id="246043592">
      <w:bodyDiv w:val="1"/>
      <w:marLeft w:val="0"/>
      <w:marRight w:val="0"/>
      <w:marTop w:val="0"/>
      <w:marBottom w:val="0"/>
      <w:divBdr>
        <w:top w:val="none" w:sz="0" w:space="0" w:color="auto"/>
        <w:left w:val="none" w:sz="0" w:space="0" w:color="auto"/>
        <w:bottom w:val="none" w:sz="0" w:space="0" w:color="auto"/>
        <w:right w:val="none" w:sz="0" w:space="0" w:color="auto"/>
      </w:divBdr>
    </w:div>
    <w:div w:id="248850213">
      <w:bodyDiv w:val="1"/>
      <w:marLeft w:val="0"/>
      <w:marRight w:val="0"/>
      <w:marTop w:val="0"/>
      <w:marBottom w:val="0"/>
      <w:divBdr>
        <w:top w:val="none" w:sz="0" w:space="0" w:color="auto"/>
        <w:left w:val="none" w:sz="0" w:space="0" w:color="auto"/>
        <w:bottom w:val="none" w:sz="0" w:space="0" w:color="auto"/>
        <w:right w:val="none" w:sz="0" w:space="0" w:color="auto"/>
      </w:divBdr>
    </w:div>
    <w:div w:id="250818125">
      <w:bodyDiv w:val="1"/>
      <w:marLeft w:val="0"/>
      <w:marRight w:val="0"/>
      <w:marTop w:val="0"/>
      <w:marBottom w:val="0"/>
      <w:divBdr>
        <w:top w:val="none" w:sz="0" w:space="0" w:color="auto"/>
        <w:left w:val="none" w:sz="0" w:space="0" w:color="auto"/>
        <w:bottom w:val="none" w:sz="0" w:space="0" w:color="auto"/>
        <w:right w:val="none" w:sz="0" w:space="0" w:color="auto"/>
      </w:divBdr>
    </w:div>
    <w:div w:id="254215031">
      <w:bodyDiv w:val="1"/>
      <w:marLeft w:val="0"/>
      <w:marRight w:val="0"/>
      <w:marTop w:val="0"/>
      <w:marBottom w:val="0"/>
      <w:divBdr>
        <w:top w:val="none" w:sz="0" w:space="0" w:color="auto"/>
        <w:left w:val="none" w:sz="0" w:space="0" w:color="auto"/>
        <w:bottom w:val="none" w:sz="0" w:space="0" w:color="auto"/>
        <w:right w:val="none" w:sz="0" w:space="0" w:color="auto"/>
      </w:divBdr>
    </w:div>
    <w:div w:id="255477803">
      <w:bodyDiv w:val="1"/>
      <w:marLeft w:val="0"/>
      <w:marRight w:val="0"/>
      <w:marTop w:val="0"/>
      <w:marBottom w:val="0"/>
      <w:divBdr>
        <w:top w:val="none" w:sz="0" w:space="0" w:color="auto"/>
        <w:left w:val="none" w:sz="0" w:space="0" w:color="auto"/>
        <w:bottom w:val="none" w:sz="0" w:space="0" w:color="auto"/>
        <w:right w:val="none" w:sz="0" w:space="0" w:color="auto"/>
      </w:divBdr>
    </w:div>
    <w:div w:id="257102539">
      <w:bodyDiv w:val="1"/>
      <w:marLeft w:val="0"/>
      <w:marRight w:val="0"/>
      <w:marTop w:val="0"/>
      <w:marBottom w:val="0"/>
      <w:divBdr>
        <w:top w:val="none" w:sz="0" w:space="0" w:color="auto"/>
        <w:left w:val="none" w:sz="0" w:space="0" w:color="auto"/>
        <w:bottom w:val="none" w:sz="0" w:space="0" w:color="auto"/>
        <w:right w:val="none" w:sz="0" w:space="0" w:color="auto"/>
      </w:divBdr>
    </w:div>
    <w:div w:id="259024673">
      <w:bodyDiv w:val="1"/>
      <w:marLeft w:val="0"/>
      <w:marRight w:val="0"/>
      <w:marTop w:val="0"/>
      <w:marBottom w:val="0"/>
      <w:divBdr>
        <w:top w:val="none" w:sz="0" w:space="0" w:color="auto"/>
        <w:left w:val="none" w:sz="0" w:space="0" w:color="auto"/>
        <w:bottom w:val="none" w:sz="0" w:space="0" w:color="auto"/>
        <w:right w:val="none" w:sz="0" w:space="0" w:color="auto"/>
      </w:divBdr>
    </w:div>
    <w:div w:id="261307418">
      <w:bodyDiv w:val="1"/>
      <w:marLeft w:val="0"/>
      <w:marRight w:val="0"/>
      <w:marTop w:val="0"/>
      <w:marBottom w:val="0"/>
      <w:divBdr>
        <w:top w:val="none" w:sz="0" w:space="0" w:color="auto"/>
        <w:left w:val="none" w:sz="0" w:space="0" w:color="auto"/>
        <w:bottom w:val="none" w:sz="0" w:space="0" w:color="auto"/>
        <w:right w:val="none" w:sz="0" w:space="0" w:color="auto"/>
      </w:divBdr>
    </w:div>
    <w:div w:id="262416562">
      <w:bodyDiv w:val="1"/>
      <w:marLeft w:val="0"/>
      <w:marRight w:val="0"/>
      <w:marTop w:val="0"/>
      <w:marBottom w:val="0"/>
      <w:divBdr>
        <w:top w:val="none" w:sz="0" w:space="0" w:color="auto"/>
        <w:left w:val="none" w:sz="0" w:space="0" w:color="auto"/>
        <w:bottom w:val="none" w:sz="0" w:space="0" w:color="auto"/>
        <w:right w:val="none" w:sz="0" w:space="0" w:color="auto"/>
      </w:divBdr>
    </w:div>
    <w:div w:id="264575732">
      <w:bodyDiv w:val="1"/>
      <w:marLeft w:val="0"/>
      <w:marRight w:val="0"/>
      <w:marTop w:val="0"/>
      <w:marBottom w:val="0"/>
      <w:divBdr>
        <w:top w:val="none" w:sz="0" w:space="0" w:color="auto"/>
        <w:left w:val="none" w:sz="0" w:space="0" w:color="auto"/>
        <w:bottom w:val="none" w:sz="0" w:space="0" w:color="auto"/>
        <w:right w:val="none" w:sz="0" w:space="0" w:color="auto"/>
      </w:divBdr>
    </w:div>
    <w:div w:id="265119504">
      <w:bodyDiv w:val="1"/>
      <w:marLeft w:val="0"/>
      <w:marRight w:val="0"/>
      <w:marTop w:val="0"/>
      <w:marBottom w:val="0"/>
      <w:divBdr>
        <w:top w:val="none" w:sz="0" w:space="0" w:color="auto"/>
        <w:left w:val="none" w:sz="0" w:space="0" w:color="auto"/>
        <w:bottom w:val="none" w:sz="0" w:space="0" w:color="auto"/>
        <w:right w:val="none" w:sz="0" w:space="0" w:color="auto"/>
      </w:divBdr>
    </w:div>
    <w:div w:id="268783753">
      <w:bodyDiv w:val="1"/>
      <w:marLeft w:val="0"/>
      <w:marRight w:val="0"/>
      <w:marTop w:val="0"/>
      <w:marBottom w:val="0"/>
      <w:divBdr>
        <w:top w:val="none" w:sz="0" w:space="0" w:color="auto"/>
        <w:left w:val="none" w:sz="0" w:space="0" w:color="auto"/>
        <w:bottom w:val="none" w:sz="0" w:space="0" w:color="auto"/>
        <w:right w:val="none" w:sz="0" w:space="0" w:color="auto"/>
      </w:divBdr>
    </w:div>
    <w:div w:id="271980322">
      <w:bodyDiv w:val="1"/>
      <w:marLeft w:val="0"/>
      <w:marRight w:val="0"/>
      <w:marTop w:val="0"/>
      <w:marBottom w:val="0"/>
      <w:divBdr>
        <w:top w:val="none" w:sz="0" w:space="0" w:color="auto"/>
        <w:left w:val="none" w:sz="0" w:space="0" w:color="auto"/>
        <w:bottom w:val="none" w:sz="0" w:space="0" w:color="auto"/>
        <w:right w:val="none" w:sz="0" w:space="0" w:color="auto"/>
      </w:divBdr>
    </w:div>
    <w:div w:id="274287094">
      <w:bodyDiv w:val="1"/>
      <w:marLeft w:val="0"/>
      <w:marRight w:val="0"/>
      <w:marTop w:val="0"/>
      <w:marBottom w:val="0"/>
      <w:divBdr>
        <w:top w:val="none" w:sz="0" w:space="0" w:color="auto"/>
        <w:left w:val="none" w:sz="0" w:space="0" w:color="auto"/>
        <w:bottom w:val="none" w:sz="0" w:space="0" w:color="auto"/>
        <w:right w:val="none" w:sz="0" w:space="0" w:color="auto"/>
      </w:divBdr>
    </w:div>
    <w:div w:id="277223125">
      <w:bodyDiv w:val="1"/>
      <w:marLeft w:val="0"/>
      <w:marRight w:val="0"/>
      <w:marTop w:val="0"/>
      <w:marBottom w:val="0"/>
      <w:divBdr>
        <w:top w:val="none" w:sz="0" w:space="0" w:color="auto"/>
        <w:left w:val="none" w:sz="0" w:space="0" w:color="auto"/>
        <w:bottom w:val="none" w:sz="0" w:space="0" w:color="auto"/>
        <w:right w:val="none" w:sz="0" w:space="0" w:color="auto"/>
      </w:divBdr>
    </w:div>
    <w:div w:id="277493509">
      <w:bodyDiv w:val="1"/>
      <w:marLeft w:val="0"/>
      <w:marRight w:val="0"/>
      <w:marTop w:val="0"/>
      <w:marBottom w:val="0"/>
      <w:divBdr>
        <w:top w:val="none" w:sz="0" w:space="0" w:color="auto"/>
        <w:left w:val="none" w:sz="0" w:space="0" w:color="auto"/>
        <w:bottom w:val="none" w:sz="0" w:space="0" w:color="auto"/>
        <w:right w:val="none" w:sz="0" w:space="0" w:color="auto"/>
      </w:divBdr>
    </w:div>
    <w:div w:id="285477079">
      <w:bodyDiv w:val="1"/>
      <w:marLeft w:val="0"/>
      <w:marRight w:val="0"/>
      <w:marTop w:val="0"/>
      <w:marBottom w:val="0"/>
      <w:divBdr>
        <w:top w:val="none" w:sz="0" w:space="0" w:color="auto"/>
        <w:left w:val="none" w:sz="0" w:space="0" w:color="auto"/>
        <w:bottom w:val="none" w:sz="0" w:space="0" w:color="auto"/>
        <w:right w:val="none" w:sz="0" w:space="0" w:color="auto"/>
      </w:divBdr>
    </w:div>
    <w:div w:id="285700936">
      <w:bodyDiv w:val="1"/>
      <w:marLeft w:val="0"/>
      <w:marRight w:val="0"/>
      <w:marTop w:val="0"/>
      <w:marBottom w:val="0"/>
      <w:divBdr>
        <w:top w:val="none" w:sz="0" w:space="0" w:color="auto"/>
        <w:left w:val="none" w:sz="0" w:space="0" w:color="auto"/>
        <w:bottom w:val="none" w:sz="0" w:space="0" w:color="auto"/>
        <w:right w:val="none" w:sz="0" w:space="0" w:color="auto"/>
      </w:divBdr>
    </w:div>
    <w:div w:id="288781963">
      <w:bodyDiv w:val="1"/>
      <w:marLeft w:val="0"/>
      <w:marRight w:val="0"/>
      <w:marTop w:val="0"/>
      <w:marBottom w:val="0"/>
      <w:divBdr>
        <w:top w:val="none" w:sz="0" w:space="0" w:color="auto"/>
        <w:left w:val="none" w:sz="0" w:space="0" w:color="auto"/>
        <w:bottom w:val="none" w:sz="0" w:space="0" w:color="auto"/>
        <w:right w:val="none" w:sz="0" w:space="0" w:color="auto"/>
      </w:divBdr>
    </w:div>
    <w:div w:id="290093590">
      <w:bodyDiv w:val="1"/>
      <w:marLeft w:val="0"/>
      <w:marRight w:val="0"/>
      <w:marTop w:val="0"/>
      <w:marBottom w:val="0"/>
      <w:divBdr>
        <w:top w:val="none" w:sz="0" w:space="0" w:color="auto"/>
        <w:left w:val="none" w:sz="0" w:space="0" w:color="auto"/>
        <w:bottom w:val="none" w:sz="0" w:space="0" w:color="auto"/>
        <w:right w:val="none" w:sz="0" w:space="0" w:color="auto"/>
      </w:divBdr>
    </w:div>
    <w:div w:id="291443769">
      <w:bodyDiv w:val="1"/>
      <w:marLeft w:val="0"/>
      <w:marRight w:val="0"/>
      <w:marTop w:val="0"/>
      <w:marBottom w:val="0"/>
      <w:divBdr>
        <w:top w:val="none" w:sz="0" w:space="0" w:color="auto"/>
        <w:left w:val="none" w:sz="0" w:space="0" w:color="auto"/>
        <w:bottom w:val="none" w:sz="0" w:space="0" w:color="auto"/>
        <w:right w:val="none" w:sz="0" w:space="0" w:color="auto"/>
      </w:divBdr>
    </w:div>
    <w:div w:id="292953118">
      <w:bodyDiv w:val="1"/>
      <w:marLeft w:val="0"/>
      <w:marRight w:val="0"/>
      <w:marTop w:val="0"/>
      <w:marBottom w:val="0"/>
      <w:divBdr>
        <w:top w:val="none" w:sz="0" w:space="0" w:color="auto"/>
        <w:left w:val="none" w:sz="0" w:space="0" w:color="auto"/>
        <w:bottom w:val="none" w:sz="0" w:space="0" w:color="auto"/>
        <w:right w:val="none" w:sz="0" w:space="0" w:color="auto"/>
      </w:divBdr>
    </w:div>
    <w:div w:id="293143434">
      <w:bodyDiv w:val="1"/>
      <w:marLeft w:val="0"/>
      <w:marRight w:val="0"/>
      <w:marTop w:val="0"/>
      <w:marBottom w:val="0"/>
      <w:divBdr>
        <w:top w:val="none" w:sz="0" w:space="0" w:color="auto"/>
        <w:left w:val="none" w:sz="0" w:space="0" w:color="auto"/>
        <w:bottom w:val="none" w:sz="0" w:space="0" w:color="auto"/>
        <w:right w:val="none" w:sz="0" w:space="0" w:color="auto"/>
      </w:divBdr>
    </w:div>
    <w:div w:id="295259735">
      <w:bodyDiv w:val="1"/>
      <w:marLeft w:val="0"/>
      <w:marRight w:val="0"/>
      <w:marTop w:val="0"/>
      <w:marBottom w:val="0"/>
      <w:divBdr>
        <w:top w:val="none" w:sz="0" w:space="0" w:color="auto"/>
        <w:left w:val="none" w:sz="0" w:space="0" w:color="auto"/>
        <w:bottom w:val="none" w:sz="0" w:space="0" w:color="auto"/>
        <w:right w:val="none" w:sz="0" w:space="0" w:color="auto"/>
      </w:divBdr>
    </w:div>
    <w:div w:id="303004156">
      <w:bodyDiv w:val="1"/>
      <w:marLeft w:val="0"/>
      <w:marRight w:val="0"/>
      <w:marTop w:val="0"/>
      <w:marBottom w:val="0"/>
      <w:divBdr>
        <w:top w:val="none" w:sz="0" w:space="0" w:color="auto"/>
        <w:left w:val="none" w:sz="0" w:space="0" w:color="auto"/>
        <w:bottom w:val="none" w:sz="0" w:space="0" w:color="auto"/>
        <w:right w:val="none" w:sz="0" w:space="0" w:color="auto"/>
      </w:divBdr>
    </w:div>
    <w:div w:id="305402697">
      <w:bodyDiv w:val="1"/>
      <w:marLeft w:val="0"/>
      <w:marRight w:val="0"/>
      <w:marTop w:val="0"/>
      <w:marBottom w:val="0"/>
      <w:divBdr>
        <w:top w:val="none" w:sz="0" w:space="0" w:color="auto"/>
        <w:left w:val="none" w:sz="0" w:space="0" w:color="auto"/>
        <w:bottom w:val="none" w:sz="0" w:space="0" w:color="auto"/>
        <w:right w:val="none" w:sz="0" w:space="0" w:color="auto"/>
      </w:divBdr>
    </w:div>
    <w:div w:id="307058010">
      <w:bodyDiv w:val="1"/>
      <w:marLeft w:val="0"/>
      <w:marRight w:val="0"/>
      <w:marTop w:val="0"/>
      <w:marBottom w:val="0"/>
      <w:divBdr>
        <w:top w:val="none" w:sz="0" w:space="0" w:color="auto"/>
        <w:left w:val="none" w:sz="0" w:space="0" w:color="auto"/>
        <w:bottom w:val="none" w:sz="0" w:space="0" w:color="auto"/>
        <w:right w:val="none" w:sz="0" w:space="0" w:color="auto"/>
      </w:divBdr>
    </w:div>
    <w:div w:id="310250860">
      <w:bodyDiv w:val="1"/>
      <w:marLeft w:val="0"/>
      <w:marRight w:val="0"/>
      <w:marTop w:val="0"/>
      <w:marBottom w:val="0"/>
      <w:divBdr>
        <w:top w:val="none" w:sz="0" w:space="0" w:color="auto"/>
        <w:left w:val="none" w:sz="0" w:space="0" w:color="auto"/>
        <w:bottom w:val="none" w:sz="0" w:space="0" w:color="auto"/>
        <w:right w:val="none" w:sz="0" w:space="0" w:color="auto"/>
      </w:divBdr>
    </w:div>
    <w:div w:id="312297759">
      <w:bodyDiv w:val="1"/>
      <w:marLeft w:val="0"/>
      <w:marRight w:val="0"/>
      <w:marTop w:val="0"/>
      <w:marBottom w:val="0"/>
      <w:divBdr>
        <w:top w:val="none" w:sz="0" w:space="0" w:color="auto"/>
        <w:left w:val="none" w:sz="0" w:space="0" w:color="auto"/>
        <w:bottom w:val="none" w:sz="0" w:space="0" w:color="auto"/>
        <w:right w:val="none" w:sz="0" w:space="0" w:color="auto"/>
      </w:divBdr>
    </w:div>
    <w:div w:id="312417326">
      <w:bodyDiv w:val="1"/>
      <w:marLeft w:val="0"/>
      <w:marRight w:val="0"/>
      <w:marTop w:val="0"/>
      <w:marBottom w:val="0"/>
      <w:divBdr>
        <w:top w:val="none" w:sz="0" w:space="0" w:color="auto"/>
        <w:left w:val="none" w:sz="0" w:space="0" w:color="auto"/>
        <w:bottom w:val="none" w:sz="0" w:space="0" w:color="auto"/>
        <w:right w:val="none" w:sz="0" w:space="0" w:color="auto"/>
      </w:divBdr>
    </w:div>
    <w:div w:id="314645725">
      <w:bodyDiv w:val="1"/>
      <w:marLeft w:val="0"/>
      <w:marRight w:val="0"/>
      <w:marTop w:val="0"/>
      <w:marBottom w:val="0"/>
      <w:divBdr>
        <w:top w:val="none" w:sz="0" w:space="0" w:color="auto"/>
        <w:left w:val="none" w:sz="0" w:space="0" w:color="auto"/>
        <w:bottom w:val="none" w:sz="0" w:space="0" w:color="auto"/>
        <w:right w:val="none" w:sz="0" w:space="0" w:color="auto"/>
      </w:divBdr>
    </w:div>
    <w:div w:id="315379539">
      <w:bodyDiv w:val="1"/>
      <w:marLeft w:val="0"/>
      <w:marRight w:val="0"/>
      <w:marTop w:val="0"/>
      <w:marBottom w:val="0"/>
      <w:divBdr>
        <w:top w:val="none" w:sz="0" w:space="0" w:color="auto"/>
        <w:left w:val="none" w:sz="0" w:space="0" w:color="auto"/>
        <w:bottom w:val="none" w:sz="0" w:space="0" w:color="auto"/>
        <w:right w:val="none" w:sz="0" w:space="0" w:color="auto"/>
      </w:divBdr>
    </w:div>
    <w:div w:id="322246678">
      <w:bodyDiv w:val="1"/>
      <w:marLeft w:val="0"/>
      <w:marRight w:val="0"/>
      <w:marTop w:val="0"/>
      <w:marBottom w:val="0"/>
      <w:divBdr>
        <w:top w:val="none" w:sz="0" w:space="0" w:color="auto"/>
        <w:left w:val="none" w:sz="0" w:space="0" w:color="auto"/>
        <w:bottom w:val="none" w:sz="0" w:space="0" w:color="auto"/>
        <w:right w:val="none" w:sz="0" w:space="0" w:color="auto"/>
      </w:divBdr>
    </w:div>
    <w:div w:id="323238952">
      <w:bodyDiv w:val="1"/>
      <w:marLeft w:val="0"/>
      <w:marRight w:val="0"/>
      <w:marTop w:val="0"/>
      <w:marBottom w:val="0"/>
      <w:divBdr>
        <w:top w:val="none" w:sz="0" w:space="0" w:color="auto"/>
        <w:left w:val="none" w:sz="0" w:space="0" w:color="auto"/>
        <w:bottom w:val="none" w:sz="0" w:space="0" w:color="auto"/>
        <w:right w:val="none" w:sz="0" w:space="0" w:color="auto"/>
      </w:divBdr>
    </w:div>
    <w:div w:id="328364379">
      <w:bodyDiv w:val="1"/>
      <w:marLeft w:val="0"/>
      <w:marRight w:val="0"/>
      <w:marTop w:val="0"/>
      <w:marBottom w:val="0"/>
      <w:divBdr>
        <w:top w:val="none" w:sz="0" w:space="0" w:color="auto"/>
        <w:left w:val="none" w:sz="0" w:space="0" w:color="auto"/>
        <w:bottom w:val="none" w:sz="0" w:space="0" w:color="auto"/>
        <w:right w:val="none" w:sz="0" w:space="0" w:color="auto"/>
      </w:divBdr>
    </w:div>
    <w:div w:id="329795260">
      <w:bodyDiv w:val="1"/>
      <w:marLeft w:val="0"/>
      <w:marRight w:val="0"/>
      <w:marTop w:val="0"/>
      <w:marBottom w:val="0"/>
      <w:divBdr>
        <w:top w:val="none" w:sz="0" w:space="0" w:color="auto"/>
        <w:left w:val="none" w:sz="0" w:space="0" w:color="auto"/>
        <w:bottom w:val="none" w:sz="0" w:space="0" w:color="auto"/>
        <w:right w:val="none" w:sz="0" w:space="0" w:color="auto"/>
      </w:divBdr>
    </w:div>
    <w:div w:id="331032415">
      <w:bodyDiv w:val="1"/>
      <w:marLeft w:val="0"/>
      <w:marRight w:val="0"/>
      <w:marTop w:val="0"/>
      <w:marBottom w:val="0"/>
      <w:divBdr>
        <w:top w:val="none" w:sz="0" w:space="0" w:color="auto"/>
        <w:left w:val="none" w:sz="0" w:space="0" w:color="auto"/>
        <w:bottom w:val="none" w:sz="0" w:space="0" w:color="auto"/>
        <w:right w:val="none" w:sz="0" w:space="0" w:color="auto"/>
      </w:divBdr>
    </w:div>
    <w:div w:id="336424529">
      <w:bodyDiv w:val="1"/>
      <w:marLeft w:val="0"/>
      <w:marRight w:val="0"/>
      <w:marTop w:val="0"/>
      <w:marBottom w:val="0"/>
      <w:divBdr>
        <w:top w:val="none" w:sz="0" w:space="0" w:color="auto"/>
        <w:left w:val="none" w:sz="0" w:space="0" w:color="auto"/>
        <w:bottom w:val="none" w:sz="0" w:space="0" w:color="auto"/>
        <w:right w:val="none" w:sz="0" w:space="0" w:color="auto"/>
      </w:divBdr>
    </w:div>
    <w:div w:id="338891660">
      <w:bodyDiv w:val="1"/>
      <w:marLeft w:val="0"/>
      <w:marRight w:val="0"/>
      <w:marTop w:val="0"/>
      <w:marBottom w:val="0"/>
      <w:divBdr>
        <w:top w:val="none" w:sz="0" w:space="0" w:color="auto"/>
        <w:left w:val="none" w:sz="0" w:space="0" w:color="auto"/>
        <w:bottom w:val="none" w:sz="0" w:space="0" w:color="auto"/>
        <w:right w:val="none" w:sz="0" w:space="0" w:color="auto"/>
      </w:divBdr>
    </w:div>
    <w:div w:id="340394676">
      <w:bodyDiv w:val="1"/>
      <w:marLeft w:val="0"/>
      <w:marRight w:val="0"/>
      <w:marTop w:val="0"/>
      <w:marBottom w:val="0"/>
      <w:divBdr>
        <w:top w:val="none" w:sz="0" w:space="0" w:color="auto"/>
        <w:left w:val="none" w:sz="0" w:space="0" w:color="auto"/>
        <w:bottom w:val="none" w:sz="0" w:space="0" w:color="auto"/>
        <w:right w:val="none" w:sz="0" w:space="0" w:color="auto"/>
      </w:divBdr>
    </w:div>
    <w:div w:id="340934676">
      <w:bodyDiv w:val="1"/>
      <w:marLeft w:val="0"/>
      <w:marRight w:val="0"/>
      <w:marTop w:val="0"/>
      <w:marBottom w:val="0"/>
      <w:divBdr>
        <w:top w:val="none" w:sz="0" w:space="0" w:color="auto"/>
        <w:left w:val="none" w:sz="0" w:space="0" w:color="auto"/>
        <w:bottom w:val="none" w:sz="0" w:space="0" w:color="auto"/>
        <w:right w:val="none" w:sz="0" w:space="0" w:color="auto"/>
      </w:divBdr>
    </w:div>
    <w:div w:id="344865328">
      <w:bodyDiv w:val="1"/>
      <w:marLeft w:val="0"/>
      <w:marRight w:val="0"/>
      <w:marTop w:val="0"/>
      <w:marBottom w:val="0"/>
      <w:divBdr>
        <w:top w:val="none" w:sz="0" w:space="0" w:color="auto"/>
        <w:left w:val="none" w:sz="0" w:space="0" w:color="auto"/>
        <w:bottom w:val="none" w:sz="0" w:space="0" w:color="auto"/>
        <w:right w:val="none" w:sz="0" w:space="0" w:color="auto"/>
      </w:divBdr>
    </w:div>
    <w:div w:id="347682315">
      <w:bodyDiv w:val="1"/>
      <w:marLeft w:val="0"/>
      <w:marRight w:val="0"/>
      <w:marTop w:val="0"/>
      <w:marBottom w:val="0"/>
      <w:divBdr>
        <w:top w:val="none" w:sz="0" w:space="0" w:color="auto"/>
        <w:left w:val="none" w:sz="0" w:space="0" w:color="auto"/>
        <w:bottom w:val="none" w:sz="0" w:space="0" w:color="auto"/>
        <w:right w:val="none" w:sz="0" w:space="0" w:color="auto"/>
      </w:divBdr>
    </w:div>
    <w:div w:id="353961364">
      <w:bodyDiv w:val="1"/>
      <w:marLeft w:val="0"/>
      <w:marRight w:val="0"/>
      <w:marTop w:val="0"/>
      <w:marBottom w:val="0"/>
      <w:divBdr>
        <w:top w:val="none" w:sz="0" w:space="0" w:color="auto"/>
        <w:left w:val="none" w:sz="0" w:space="0" w:color="auto"/>
        <w:bottom w:val="none" w:sz="0" w:space="0" w:color="auto"/>
        <w:right w:val="none" w:sz="0" w:space="0" w:color="auto"/>
      </w:divBdr>
    </w:div>
    <w:div w:id="356590918">
      <w:bodyDiv w:val="1"/>
      <w:marLeft w:val="0"/>
      <w:marRight w:val="0"/>
      <w:marTop w:val="0"/>
      <w:marBottom w:val="0"/>
      <w:divBdr>
        <w:top w:val="none" w:sz="0" w:space="0" w:color="auto"/>
        <w:left w:val="none" w:sz="0" w:space="0" w:color="auto"/>
        <w:bottom w:val="none" w:sz="0" w:space="0" w:color="auto"/>
        <w:right w:val="none" w:sz="0" w:space="0" w:color="auto"/>
      </w:divBdr>
    </w:div>
    <w:div w:id="356783368">
      <w:bodyDiv w:val="1"/>
      <w:marLeft w:val="0"/>
      <w:marRight w:val="0"/>
      <w:marTop w:val="0"/>
      <w:marBottom w:val="0"/>
      <w:divBdr>
        <w:top w:val="none" w:sz="0" w:space="0" w:color="auto"/>
        <w:left w:val="none" w:sz="0" w:space="0" w:color="auto"/>
        <w:bottom w:val="none" w:sz="0" w:space="0" w:color="auto"/>
        <w:right w:val="none" w:sz="0" w:space="0" w:color="auto"/>
      </w:divBdr>
    </w:div>
    <w:div w:id="357393578">
      <w:bodyDiv w:val="1"/>
      <w:marLeft w:val="0"/>
      <w:marRight w:val="0"/>
      <w:marTop w:val="0"/>
      <w:marBottom w:val="0"/>
      <w:divBdr>
        <w:top w:val="none" w:sz="0" w:space="0" w:color="auto"/>
        <w:left w:val="none" w:sz="0" w:space="0" w:color="auto"/>
        <w:bottom w:val="none" w:sz="0" w:space="0" w:color="auto"/>
        <w:right w:val="none" w:sz="0" w:space="0" w:color="auto"/>
      </w:divBdr>
    </w:div>
    <w:div w:id="365451290">
      <w:bodyDiv w:val="1"/>
      <w:marLeft w:val="0"/>
      <w:marRight w:val="0"/>
      <w:marTop w:val="0"/>
      <w:marBottom w:val="0"/>
      <w:divBdr>
        <w:top w:val="none" w:sz="0" w:space="0" w:color="auto"/>
        <w:left w:val="none" w:sz="0" w:space="0" w:color="auto"/>
        <w:bottom w:val="none" w:sz="0" w:space="0" w:color="auto"/>
        <w:right w:val="none" w:sz="0" w:space="0" w:color="auto"/>
      </w:divBdr>
    </w:div>
    <w:div w:id="367148956">
      <w:bodyDiv w:val="1"/>
      <w:marLeft w:val="0"/>
      <w:marRight w:val="0"/>
      <w:marTop w:val="0"/>
      <w:marBottom w:val="0"/>
      <w:divBdr>
        <w:top w:val="none" w:sz="0" w:space="0" w:color="auto"/>
        <w:left w:val="none" w:sz="0" w:space="0" w:color="auto"/>
        <w:bottom w:val="none" w:sz="0" w:space="0" w:color="auto"/>
        <w:right w:val="none" w:sz="0" w:space="0" w:color="auto"/>
      </w:divBdr>
    </w:div>
    <w:div w:id="369261079">
      <w:bodyDiv w:val="1"/>
      <w:marLeft w:val="0"/>
      <w:marRight w:val="0"/>
      <w:marTop w:val="0"/>
      <w:marBottom w:val="0"/>
      <w:divBdr>
        <w:top w:val="none" w:sz="0" w:space="0" w:color="auto"/>
        <w:left w:val="none" w:sz="0" w:space="0" w:color="auto"/>
        <w:bottom w:val="none" w:sz="0" w:space="0" w:color="auto"/>
        <w:right w:val="none" w:sz="0" w:space="0" w:color="auto"/>
      </w:divBdr>
    </w:div>
    <w:div w:id="378096388">
      <w:bodyDiv w:val="1"/>
      <w:marLeft w:val="0"/>
      <w:marRight w:val="0"/>
      <w:marTop w:val="0"/>
      <w:marBottom w:val="0"/>
      <w:divBdr>
        <w:top w:val="none" w:sz="0" w:space="0" w:color="auto"/>
        <w:left w:val="none" w:sz="0" w:space="0" w:color="auto"/>
        <w:bottom w:val="none" w:sz="0" w:space="0" w:color="auto"/>
        <w:right w:val="none" w:sz="0" w:space="0" w:color="auto"/>
      </w:divBdr>
    </w:div>
    <w:div w:id="380785981">
      <w:bodyDiv w:val="1"/>
      <w:marLeft w:val="0"/>
      <w:marRight w:val="0"/>
      <w:marTop w:val="0"/>
      <w:marBottom w:val="0"/>
      <w:divBdr>
        <w:top w:val="none" w:sz="0" w:space="0" w:color="auto"/>
        <w:left w:val="none" w:sz="0" w:space="0" w:color="auto"/>
        <w:bottom w:val="none" w:sz="0" w:space="0" w:color="auto"/>
        <w:right w:val="none" w:sz="0" w:space="0" w:color="auto"/>
      </w:divBdr>
    </w:div>
    <w:div w:id="381901279">
      <w:bodyDiv w:val="1"/>
      <w:marLeft w:val="0"/>
      <w:marRight w:val="0"/>
      <w:marTop w:val="0"/>
      <w:marBottom w:val="0"/>
      <w:divBdr>
        <w:top w:val="none" w:sz="0" w:space="0" w:color="auto"/>
        <w:left w:val="none" w:sz="0" w:space="0" w:color="auto"/>
        <w:bottom w:val="none" w:sz="0" w:space="0" w:color="auto"/>
        <w:right w:val="none" w:sz="0" w:space="0" w:color="auto"/>
      </w:divBdr>
    </w:div>
    <w:div w:id="383987639">
      <w:bodyDiv w:val="1"/>
      <w:marLeft w:val="0"/>
      <w:marRight w:val="0"/>
      <w:marTop w:val="0"/>
      <w:marBottom w:val="0"/>
      <w:divBdr>
        <w:top w:val="none" w:sz="0" w:space="0" w:color="auto"/>
        <w:left w:val="none" w:sz="0" w:space="0" w:color="auto"/>
        <w:bottom w:val="none" w:sz="0" w:space="0" w:color="auto"/>
        <w:right w:val="none" w:sz="0" w:space="0" w:color="auto"/>
      </w:divBdr>
    </w:div>
    <w:div w:id="384335721">
      <w:bodyDiv w:val="1"/>
      <w:marLeft w:val="0"/>
      <w:marRight w:val="0"/>
      <w:marTop w:val="0"/>
      <w:marBottom w:val="0"/>
      <w:divBdr>
        <w:top w:val="none" w:sz="0" w:space="0" w:color="auto"/>
        <w:left w:val="none" w:sz="0" w:space="0" w:color="auto"/>
        <w:bottom w:val="none" w:sz="0" w:space="0" w:color="auto"/>
        <w:right w:val="none" w:sz="0" w:space="0" w:color="auto"/>
      </w:divBdr>
    </w:div>
    <w:div w:id="384523567">
      <w:bodyDiv w:val="1"/>
      <w:marLeft w:val="0"/>
      <w:marRight w:val="0"/>
      <w:marTop w:val="0"/>
      <w:marBottom w:val="0"/>
      <w:divBdr>
        <w:top w:val="none" w:sz="0" w:space="0" w:color="auto"/>
        <w:left w:val="none" w:sz="0" w:space="0" w:color="auto"/>
        <w:bottom w:val="none" w:sz="0" w:space="0" w:color="auto"/>
        <w:right w:val="none" w:sz="0" w:space="0" w:color="auto"/>
      </w:divBdr>
    </w:div>
    <w:div w:id="388579595">
      <w:bodyDiv w:val="1"/>
      <w:marLeft w:val="0"/>
      <w:marRight w:val="0"/>
      <w:marTop w:val="0"/>
      <w:marBottom w:val="0"/>
      <w:divBdr>
        <w:top w:val="none" w:sz="0" w:space="0" w:color="auto"/>
        <w:left w:val="none" w:sz="0" w:space="0" w:color="auto"/>
        <w:bottom w:val="none" w:sz="0" w:space="0" w:color="auto"/>
        <w:right w:val="none" w:sz="0" w:space="0" w:color="auto"/>
      </w:divBdr>
    </w:div>
    <w:div w:id="389691538">
      <w:bodyDiv w:val="1"/>
      <w:marLeft w:val="0"/>
      <w:marRight w:val="0"/>
      <w:marTop w:val="0"/>
      <w:marBottom w:val="0"/>
      <w:divBdr>
        <w:top w:val="none" w:sz="0" w:space="0" w:color="auto"/>
        <w:left w:val="none" w:sz="0" w:space="0" w:color="auto"/>
        <w:bottom w:val="none" w:sz="0" w:space="0" w:color="auto"/>
        <w:right w:val="none" w:sz="0" w:space="0" w:color="auto"/>
      </w:divBdr>
    </w:div>
    <w:div w:id="390692155">
      <w:bodyDiv w:val="1"/>
      <w:marLeft w:val="0"/>
      <w:marRight w:val="0"/>
      <w:marTop w:val="0"/>
      <w:marBottom w:val="0"/>
      <w:divBdr>
        <w:top w:val="none" w:sz="0" w:space="0" w:color="auto"/>
        <w:left w:val="none" w:sz="0" w:space="0" w:color="auto"/>
        <w:bottom w:val="none" w:sz="0" w:space="0" w:color="auto"/>
        <w:right w:val="none" w:sz="0" w:space="0" w:color="auto"/>
      </w:divBdr>
    </w:div>
    <w:div w:id="391735500">
      <w:bodyDiv w:val="1"/>
      <w:marLeft w:val="0"/>
      <w:marRight w:val="0"/>
      <w:marTop w:val="0"/>
      <w:marBottom w:val="0"/>
      <w:divBdr>
        <w:top w:val="none" w:sz="0" w:space="0" w:color="auto"/>
        <w:left w:val="none" w:sz="0" w:space="0" w:color="auto"/>
        <w:bottom w:val="none" w:sz="0" w:space="0" w:color="auto"/>
        <w:right w:val="none" w:sz="0" w:space="0" w:color="auto"/>
      </w:divBdr>
    </w:div>
    <w:div w:id="395055344">
      <w:bodyDiv w:val="1"/>
      <w:marLeft w:val="0"/>
      <w:marRight w:val="0"/>
      <w:marTop w:val="0"/>
      <w:marBottom w:val="0"/>
      <w:divBdr>
        <w:top w:val="none" w:sz="0" w:space="0" w:color="auto"/>
        <w:left w:val="none" w:sz="0" w:space="0" w:color="auto"/>
        <w:bottom w:val="none" w:sz="0" w:space="0" w:color="auto"/>
        <w:right w:val="none" w:sz="0" w:space="0" w:color="auto"/>
      </w:divBdr>
    </w:div>
    <w:div w:id="395200274">
      <w:bodyDiv w:val="1"/>
      <w:marLeft w:val="0"/>
      <w:marRight w:val="0"/>
      <w:marTop w:val="0"/>
      <w:marBottom w:val="0"/>
      <w:divBdr>
        <w:top w:val="none" w:sz="0" w:space="0" w:color="auto"/>
        <w:left w:val="none" w:sz="0" w:space="0" w:color="auto"/>
        <w:bottom w:val="none" w:sz="0" w:space="0" w:color="auto"/>
        <w:right w:val="none" w:sz="0" w:space="0" w:color="auto"/>
      </w:divBdr>
    </w:div>
    <w:div w:id="398676662">
      <w:bodyDiv w:val="1"/>
      <w:marLeft w:val="0"/>
      <w:marRight w:val="0"/>
      <w:marTop w:val="0"/>
      <w:marBottom w:val="0"/>
      <w:divBdr>
        <w:top w:val="none" w:sz="0" w:space="0" w:color="auto"/>
        <w:left w:val="none" w:sz="0" w:space="0" w:color="auto"/>
        <w:bottom w:val="none" w:sz="0" w:space="0" w:color="auto"/>
        <w:right w:val="none" w:sz="0" w:space="0" w:color="auto"/>
      </w:divBdr>
    </w:div>
    <w:div w:id="399400352">
      <w:bodyDiv w:val="1"/>
      <w:marLeft w:val="0"/>
      <w:marRight w:val="0"/>
      <w:marTop w:val="0"/>
      <w:marBottom w:val="0"/>
      <w:divBdr>
        <w:top w:val="none" w:sz="0" w:space="0" w:color="auto"/>
        <w:left w:val="none" w:sz="0" w:space="0" w:color="auto"/>
        <w:bottom w:val="none" w:sz="0" w:space="0" w:color="auto"/>
        <w:right w:val="none" w:sz="0" w:space="0" w:color="auto"/>
      </w:divBdr>
    </w:div>
    <w:div w:id="404376845">
      <w:bodyDiv w:val="1"/>
      <w:marLeft w:val="0"/>
      <w:marRight w:val="0"/>
      <w:marTop w:val="0"/>
      <w:marBottom w:val="0"/>
      <w:divBdr>
        <w:top w:val="none" w:sz="0" w:space="0" w:color="auto"/>
        <w:left w:val="none" w:sz="0" w:space="0" w:color="auto"/>
        <w:bottom w:val="none" w:sz="0" w:space="0" w:color="auto"/>
        <w:right w:val="none" w:sz="0" w:space="0" w:color="auto"/>
      </w:divBdr>
    </w:div>
    <w:div w:id="404692373">
      <w:bodyDiv w:val="1"/>
      <w:marLeft w:val="0"/>
      <w:marRight w:val="0"/>
      <w:marTop w:val="0"/>
      <w:marBottom w:val="0"/>
      <w:divBdr>
        <w:top w:val="none" w:sz="0" w:space="0" w:color="auto"/>
        <w:left w:val="none" w:sz="0" w:space="0" w:color="auto"/>
        <w:bottom w:val="none" w:sz="0" w:space="0" w:color="auto"/>
        <w:right w:val="none" w:sz="0" w:space="0" w:color="auto"/>
      </w:divBdr>
    </w:div>
    <w:div w:id="405734118">
      <w:bodyDiv w:val="1"/>
      <w:marLeft w:val="0"/>
      <w:marRight w:val="0"/>
      <w:marTop w:val="0"/>
      <w:marBottom w:val="0"/>
      <w:divBdr>
        <w:top w:val="none" w:sz="0" w:space="0" w:color="auto"/>
        <w:left w:val="none" w:sz="0" w:space="0" w:color="auto"/>
        <w:bottom w:val="none" w:sz="0" w:space="0" w:color="auto"/>
        <w:right w:val="none" w:sz="0" w:space="0" w:color="auto"/>
      </w:divBdr>
    </w:div>
    <w:div w:id="414858008">
      <w:bodyDiv w:val="1"/>
      <w:marLeft w:val="0"/>
      <w:marRight w:val="0"/>
      <w:marTop w:val="0"/>
      <w:marBottom w:val="0"/>
      <w:divBdr>
        <w:top w:val="none" w:sz="0" w:space="0" w:color="auto"/>
        <w:left w:val="none" w:sz="0" w:space="0" w:color="auto"/>
        <w:bottom w:val="none" w:sz="0" w:space="0" w:color="auto"/>
        <w:right w:val="none" w:sz="0" w:space="0" w:color="auto"/>
      </w:divBdr>
    </w:div>
    <w:div w:id="415828865">
      <w:bodyDiv w:val="1"/>
      <w:marLeft w:val="0"/>
      <w:marRight w:val="0"/>
      <w:marTop w:val="0"/>
      <w:marBottom w:val="0"/>
      <w:divBdr>
        <w:top w:val="none" w:sz="0" w:space="0" w:color="auto"/>
        <w:left w:val="none" w:sz="0" w:space="0" w:color="auto"/>
        <w:bottom w:val="none" w:sz="0" w:space="0" w:color="auto"/>
        <w:right w:val="none" w:sz="0" w:space="0" w:color="auto"/>
      </w:divBdr>
    </w:div>
    <w:div w:id="418866886">
      <w:bodyDiv w:val="1"/>
      <w:marLeft w:val="0"/>
      <w:marRight w:val="0"/>
      <w:marTop w:val="0"/>
      <w:marBottom w:val="0"/>
      <w:divBdr>
        <w:top w:val="none" w:sz="0" w:space="0" w:color="auto"/>
        <w:left w:val="none" w:sz="0" w:space="0" w:color="auto"/>
        <w:bottom w:val="none" w:sz="0" w:space="0" w:color="auto"/>
        <w:right w:val="none" w:sz="0" w:space="0" w:color="auto"/>
      </w:divBdr>
    </w:div>
    <w:div w:id="420956770">
      <w:bodyDiv w:val="1"/>
      <w:marLeft w:val="0"/>
      <w:marRight w:val="0"/>
      <w:marTop w:val="0"/>
      <w:marBottom w:val="0"/>
      <w:divBdr>
        <w:top w:val="none" w:sz="0" w:space="0" w:color="auto"/>
        <w:left w:val="none" w:sz="0" w:space="0" w:color="auto"/>
        <w:bottom w:val="none" w:sz="0" w:space="0" w:color="auto"/>
        <w:right w:val="none" w:sz="0" w:space="0" w:color="auto"/>
      </w:divBdr>
    </w:div>
    <w:div w:id="425152947">
      <w:bodyDiv w:val="1"/>
      <w:marLeft w:val="0"/>
      <w:marRight w:val="0"/>
      <w:marTop w:val="0"/>
      <w:marBottom w:val="0"/>
      <w:divBdr>
        <w:top w:val="none" w:sz="0" w:space="0" w:color="auto"/>
        <w:left w:val="none" w:sz="0" w:space="0" w:color="auto"/>
        <w:bottom w:val="none" w:sz="0" w:space="0" w:color="auto"/>
        <w:right w:val="none" w:sz="0" w:space="0" w:color="auto"/>
      </w:divBdr>
    </w:div>
    <w:div w:id="425619884">
      <w:bodyDiv w:val="1"/>
      <w:marLeft w:val="0"/>
      <w:marRight w:val="0"/>
      <w:marTop w:val="0"/>
      <w:marBottom w:val="0"/>
      <w:divBdr>
        <w:top w:val="none" w:sz="0" w:space="0" w:color="auto"/>
        <w:left w:val="none" w:sz="0" w:space="0" w:color="auto"/>
        <w:bottom w:val="none" w:sz="0" w:space="0" w:color="auto"/>
        <w:right w:val="none" w:sz="0" w:space="0" w:color="auto"/>
      </w:divBdr>
    </w:div>
    <w:div w:id="426341743">
      <w:bodyDiv w:val="1"/>
      <w:marLeft w:val="0"/>
      <w:marRight w:val="0"/>
      <w:marTop w:val="0"/>
      <w:marBottom w:val="0"/>
      <w:divBdr>
        <w:top w:val="none" w:sz="0" w:space="0" w:color="auto"/>
        <w:left w:val="none" w:sz="0" w:space="0" w:color="auto"/>
        <w:bottom w:val="none" w:sz="0" w:space="0" w:color="auto"/>
        <w:right w:val="none" w:sz="0" w:space="0" w:color="auto"/>
      </w:divBdr>
    </w:div>
    <w:div w:id="430781039">
      <w:bodyDiv w:val="1"/>
      <w:marLeft w:val="0"/>
      <w:marRight w:val="0"/>
      <w:marTop w:val="0"/>
      <w:marBottom w:val="0"/>
      <w:divBdr>
        <w:top w:val="none" w:sz="0" w:space="0" w:color="auto"/>
        <w:left w:val="none" w:sz="0" w:space="0" w:color="auto"/>
        <w:bottom w:val="none" w:sz="0" w:space="0" w:color="auto"/>
        <w:right w:val="none" w:sz="0" w:space="0" w:color="auto"/>
      </w:divBdr>
    </w:div>
    <w:div w:id="431827895">
      <w:bodyDiv w:val="1"/>
      <w:marLeft w:val="0"/>
      <w:marRight w:val="0"/>
      <w:marTop w:val="0"/>
      <w:marBottom w:val="0"/>
      <w:divBdr>
        <w:top w:val="none" w:sz="0" w:space="0" w:color="auto"/>
        <w:left w:val="none" w:sz="0" w:space="0" w:color="auto"/>
        <w:bottom w:val="none" w:sz="0" w:space="0" w:color="auto"/>
        <w:right w:val="none" w:sz="0" w:space="0" w:color="auto"/>
      </w:divBdr>
    </w:div>
    <w:div w:id="433791628">
      <w:bodyDiv w:val="1"/>
      <w:marLeft w:val="0"/>
      <w:marRight w:val="0"/>
      <w:marTop w:val="0"/>
      <w:marBottom w:val="0"/>
      <w:divBdr>
        <w:top w:val="none" w:sz="0" w:space="0" w:color="auto"/>
        <w:left w:val="none" w:sz="0" w:space="0" w:color="auto"/>
        <w:bottom w:val="none" w:sz="0" w:space="0" w:color="auto"/>
        <w:right w:val="none" w:sz="0" w:space="0" w:color="auto"/>
      </w:divBdr>
    </w:div>
    <w:div w:id="435827906">
      <w:bodyDiv w:val="1"/>
      <w:marLeft w:val="0"/>
      <w:marRight w:val="0"/>
      <w:marTop w:val="0"/>
      <w:marBottom w:val="0"/>
      <w:divBdr>
        <w:top w:val="none" w:sz="0" w:space="0" w:color="auto"/>
        <w:left w:val="none" w:sz="0" w:space="0" w:color="auto"/>
        <w:bottom w:val="none" w:sz="0" w:space="0" w:color="auto"/>
        <w:right w:val="none" w:sz="0" w:space="0" w:color="auto"/>
      </w:divBdr>
    </w:div>
    <w:div w:id="441220836">
      <w:bodyDiv w:val="1"/>
      <w:marLeft w:val="0"/>
      <w:marRight w:val="0"/>
      <w:marTop w:val="0"/>
      <w:marBottom w:val="0"/>
      <w:divBdr>
        <w:top w:val="none" w:sz="0" w:space="0" w:color="auto"/>
        <w:left w:val="none" w:sz="0" w:space="0" w:color="auto"/>
        <w:bottom w:val="none" w:sz="0" w:space="0" w:color="auto"/>
        <w:right w:val="none" w:sz="0" w:space="0" w:color="auto"/>
      </w:divBdr>
    </w:div>
    <w:div w:id="441262829">
      <w:bodyDiv w:val="1"/>
      <w:marLeft w:val="0"/>
      <w:marRight w:val="0"/>
      <w:marTop w:val="0"/>
      <w:marBottom w:val="0"/>
      <w:divBdr>
        <w:top w:val="none" w:sz="0" w:space="0" w:color="auto"/>
        <w:left w:val="none" w:sz="0" w:space="0" w:color="auto"/>
        <w:bottom w:val="none" w:sz="0" w:space="0" w:color="auto"/>
        <w:right w:val="none" w:sz="0" w:space="0" w:color="auto"/>
      </w:divBdr>
    </w:div>
    <w:div w:id="443109861">
      <w:bodyDiv w:val="1"/>
      <w:marLeft w:val="0"/>
      <w:marRight w:val="0"/>
      <w:marTop w:val="0"/>
      <w:marBottom w:val="0"/>
      <w:divBdr>
        <w:top w:val="none" w:sz="0" w:space="0" w:color="auto"/>
        <w:left w:val="none" w:sz="0" w:space="0" w:color="auto"/>
        <w:bottom w:val="none" w:sz="0" w:space="0" w:color="auto"/>
        <w:right w:val="none" w:sz="0" w:space="0" w:color="auto"/>
      </w:divBdr>
    </w:div>
    <w:div w:id="443236015">
      <w:bodyDiv w:val="1"/>
      <w:marLeft w:val="0"/>
      <w:marRight w:val="0"/>
      <w:marTop w:val="0"/>
      <w:marBottom w:val="0"/>
      <w:divBdr>
        <w:top w:val="none" w:sz="0" w:space="0" w:color="auto"/>
        <w:left w:val="none" w:sz="0" w:space="0" w:color="auto"/>
        <w:bottom w:val="none" w:sz="0" w:space="0" w:color="auto"/>
        <w:right w:val="none" w:sz="0" w:space="0" w:color="auto"/>
      </w:divBdr>
    </w:div>
    <w:div w:id="445735906">
      <w:bodyDiv w:val="1"/>
      <w:marLeft w:val="0"/>
      <w:marRight w:val="0"/>
      <w:marTop w:val="0"/>
      <w:marBottom w:val="0"/>
      <w:divBdr>
        <w:top w:val="none" w:sz="0" w:space="0" w:color="auto"/>
        <w:left w:val="none" w:sz="0" w:space="0" w:color="auto"/>
        <w:bottom w:val="none" w:sz="0" w:space="0" w:color="auto"/>
        <w:right w:val="none" w:sz="0" w:space="0" w:color="auto"/>
      </w:divBdr>
    </w:div>
    <w:div w:id="448672059">
      <w:bodyDiv w:val="1"/>
      <w:marLeft w:val="0"/>
      <w:marRight w:val="0"/>
      <w:marTop w:val="0"/>
      <w:marBottom w:val="0"/>
      <w:divBdr>
        <w:top w:val="none" w:sz="0" w:space="0" w:color="auto"/>
        <w:left w:val="none" w:sz="0" w:space="0" w:color="auto"/>
        <w:bottom w:val="none" w:sz="0" w:space="0" w:color="auto"/>
        <w:right w:val="none" w:sz="0" w:space="0" w:color="auto"/>
      </w:divBdr>
    </w:div>
    <w:div w:id="454103903">
      <w:bodyDiv w:val="1"/>
      <w:marLeft w:val="0"/>
      <w:marRight w:val="0"/>
      <w:marTop w:val="0"/>
      <w:marBottom w:val="0"/>
      <w:divBdr>
        <w:top w:val="none" w:sz="0" w:space="0" w:color="auto"/>
        <w:left w:val="none" w:sz="0" w:space="0" w:color="auto"/>
        <w:bottom w:val="none" w:sz="0" w:space="0" w:color="auto"/>
        <w:right w:val="none" w:sz="0" w:space="0" w:color="auto"/>
      </w:divBdr>
    </w:div>
    <w:div w:id="454250534">
      <w:bodyDiv w:val="1"/>
      <w:marLeft w:val="0"/>
      <w:marRight w:val="0"/>
      <w:marTop w:val="0"/>
      <w:marBottom w:val="0"/>
      <w:divBdr>
        <w:top w:val="none" w:sz="0" w:space="0" w:color="auto"/>
        <w:left w:val="none" w:sz="0" w:space="0" w:color="auto"/>
        <w:bottom w:val="none" w:sz="0" w:space="0" w:color="auto"/>
        <w:right w:val="none" w:sz="0" w:space="0" w:color="auto"/>
      </w:divBdr>
    </w:div>
    <w:div w:id="457340304">
      <w:bodyDiv w:val="1"/>
      <w:marLeft w:val="0"/>
      <w:marRight w:val="0"/>
      <w:marTop w:val="0"/>
      <w:marBottom w:val="0"/>
      <w:divBdr>
        <w:top w:val="none" w:sz="0" w:space="0" w:color="auto"/>
        <w:left w:val="none" w:sz="0" w:space="0" w:color="auto"/>
        <w:bottom w:val="none" w:sz="0" w:space="0" w:color="auto"/>
        <w:right w:val="none" w:sz="0" w:space="0" w:color="auto"/>
      </w:divBdr>
    </w:div>
    <w:div w:id="458497774">
      <w:bodyDiv w:val="1"/>
      <w:marLeft w:val="0"/>
      <w:marRight w:val="0"/>
      <w:marTop w:val="0"/>
      <w:marBottom w:val="0"/>
      <w:divBdr>
        <w:top w:val="none" w:sz="0" w:space="0" w:color="auto"/>
        <w:left w:val="none" w:sz="0" w:space="0" w:color="auto"/>
        <w:bottom w:val="none" w:sz="0" w:space="0" w:color="auto"/>
        <w:right w:val="none" w:sz="0" w:space="0" w:color="auto"/>
      </w:divBdr>
    </w:div>
    <w:div w:id="459617742">
      <w:bodyDiv w:val="1"/>
      <w:marLeft w:val="0"/>
      <w:marRight w:val="0"/>
      <w:marTop w:val="0"/>
      <w:marBottom w:val="0"/>
      <w:divBdr>
        <w:top w:val="none" w:sz="0" w:space="0" w:color="auto"/>
        <w:left w:val="none" w:sz="0" w:space="0" w:color="auto"/>
        <w:bottom w:val="none" w:sz="0" w:space="0" w:color="auto"/>
        <w:right w:val="none" w:sz="0" w:space="0" w:color="auto"/>
      </w:divBdr>
    </w:div>
    <w:div w:id="460346107">
      <w:bodyDiv w:val="1"/>
      <w:marLeft w:val="0"/>
      <w:marRight w:val="0"/>
      <w:marTop w:val="0"/>
      <w:marBottom w:val="0"/>
      <w:divBdr>
        <w:top w:val="none" w:sz="0" w:space="0" w:color="auto"/>
        <w:left w:val="none" w:sz="0" w:space="0" w:color="auto"/>
        <w:bottom w:val="none" w:sz="0" w:space="0" w:color="auto"/>
        <w:right w:val="none" w:sz="0" w:space="0" w:color="auto"/>
      </w:divBdr>
    </w:div>
    <w:div w:id="467820277">
      <w:bodyDiv w:val="1"/>
      <w:marLeft w:val="0"/>
      <w:marRight w:val="0"/>
      <w:marTop w:val="0"/>
      <w:marBottom w:val="0"/>
      <w:divBdr>
        <w:top w:val="none" w:sz="0" w:space="0" w:color="auto"/>
        <w:left w:val="none" w:sz="0" w:space="0" w:color="auto"/>
        <w:bottom w:val="none" w:sz="0" w:space="0" w:color="auto"/>
        <w:right w:val="none" w:sz="0" w:space="0" w:color="auto"/>
      </w:divBdr>
    </w:div>
    <w:div w:id="468088681">
      <w:bodyDiv w:val="1"/>
      <w:marLeft w:val="0"/>
      <w:marRight w:val="0"/>
      <w:marTop w:val="0"/>
      <w:marBottom w:val="0"/>
      <w:divBdr>
        <w:top w:val="none" w:sz="0" w:space="0" w:color="auto"/>
        <w:left w:val="none" w:sz="0" w:space="0" w:color="auto"/>
        <w:bottom w:val="none" w:sz="0" w:space="0" w:color="auto"/>
        <w:right w:val="none" w:sz="0" w:space="0" w:color="auto"/>
      </w:divBdr>
    </w:div>
    <w:div w:id="471942183">
      <w:bodyDiv w:val="1"/>
      <w:marLeft w:val="0"/>
      <w:marRight w:val="0"/>
      <w:marTop w:val="0"/>
      <w:marBottom w:val="0"/>
      <w:divBdr>
        <w:top w:val="none" w:sz="0" w:space="0" w:color="auto"/>
        <w:left w:val="none" w:sz="0" w:space="0" w:color="auto"/>
        <w:bottom w:val="none" w:sz="0" w:space="0" w:color="auto"/>
        <w:right w:val="none" w:sz="0" w:space="0" w:color="auto"/>
      </w:divBdr>
    </w:div>
    <w:div w:id="474832099">
      <w:bodyDiv w:val="1"/>
      <w:marLeft w:val="0"/>
      <w:marRight w:val="0"/>
      <w:marTop w:val="0"/>
      <w:marBottom w:val="0"/>
      <w:divBdr>
        <w:top w:val="none" w:sz="0" w:space="0" w:color="auto"/>
        <w:left w:val="none" w:sz="0" w:space="0" w:color="auto"/>
        <w:bottom w:val="none" w:sz="0" w:space="0" w:color="auto"/>
        <w:right w:val="none" w:sz="0" w:space="0" w:color="auto"/>
      </w:divBdr>
    </w:div>
    <w:div w:id="475688935">
      <w:bodyDiv w:val="1"/>
      <w:marLeft w:val="0"/>
      <w:marRight w:val="0"/>
      <w:marTop w:val="0"/>
      <w:marBottom w:val="0"/>
      <w:divBdr>
        <w:top w:val="none" w:sz="0" w:space="0" w:color="auto"/>
        <w:left w:val="none" w:sz="0" w:space="0" w:color="auto"/>
        <w:bottom w:val="none" w:sz="0" w:space="0" w:color="auto"/>
        <w:right w:val="none" w:sz="0" w:space="0" w:color="auto"/>
      </w:divBdr>
    </w:div>
    <w:div w:id="480536647">
      <w:bodyDiv w:val="1"/>
      <w:marLeft w:val="0"/>
      <w:marRight w:val="0"/>
      <w:marTop w:val="0"/>
      <w:marBottom w:val="0"/>
      <w:divBdr>
        <w:top w:val="none" w:sz="0" w:space="0" w:color="auto"/>
        <w:left w:val="none" w:sz="0" w:space="0" w:color="auto"/>
        <w:bottom w:val="none" w:sz="0" w:space="0" w:color="auto"/>
        <w:right w:val="none" w:sz="0" w:space="0" w:color="auto"/>
      </w:divBdr>
    </w:div>
    <w:div w:id="482166006">
      <w:bodyDiv w:val="1"/>
      <w:marLeft w:val="0"/>
      <w:marRight w:val="0"/>
      <w:marTop w:val="0"/>
      <w:marBottom w:val="0"/>
      <w:divBdr>
        <w:top w:val="none" w:sz="0" w:space="0" w:color="auto"/>
        <w:left w:val="none" w:sz="0" w:space="0" w:color="auto"/>
        <w:bottom w:val="none" w:sz="0" w:space="0" w:color="auto"/>
        <w:right w:val="none" w:sz="0" w:space="0" w:color="auto"/>
      </w:divBdr>
    </w:div>
    <w:div w:id="483813356">
      <w:bodyDiv w:val="1"/>
      <w:marLeft w:val="0"/>
      <w:marRight w:val="0"/>
      <w:marTop w:val="0"/>
      <w:marBottom w:val="0"/>
      <w:divBdr>
        <w:top w:val="none" w:sz="0" w:space="0" w:color="auto"/>
        <w:left w:val="none" w:sz="0" w:space="0" w:color="auto"/>
        <w:bottom w:val="none" w:sz="0" w:space="0" w:color="auto"/>
        <w:right w:val="none" w:sz="0" w:space="0" w:color="auto"/>
      </w:divBdr>
    </w:div>
    <w:div w:id="495809105">
      <w:bodyDiv w:val="1"/>
      <w:marLeft w:val="0"/>
      <w:marRight w:val="0"/>
      <w:marTop w:val="0"/>
      <w:marBottom w:val="0"/>
      <w:divBdr>
        <w:top w:val="none" w:sz="0" w:space="0" w:color="auto"/>
        <w:left w:val="none" w:sz="0" w:space="0" w:color="auto"/>
        <w:bottom w:val="none" w:sz="0" w:space="0" w:color="auto"/>
        <w:right w:val="none" w:sz="0" w:space="0" w:color="auto"/>
      </w:divBdr>
    </w:div>
    <w:div w:id="503593385">
      <w:bodyDiv w:val="1"/>
      <w:marLeft w:val="0"/>
      <w:marRight w:val="0"/>
      <w:marTop w:val="0"/>
      <w:marBottom w:val="0"/>
      <w:divBdr>
        <w:top w:val="none" w:sz="0" w:space="0" w:color="auto"/>
        <w:left w:val="none" w:sz="0" w:space="0" w:color="auto"/>
        <w:bottom w:val="none" w:sz="0" w:space="0" w:color="auto"/>
        <w:right w:val="none" w:sz="0" w:space="0" w:color="auto"/>
      </w:divBdr>
    </w:div>
    <w:div w:id="510409423">
      <w:bodyDiv w:val="1"/>
      <w:marLeft w:val="0"/>
      <w:marRight w:val="0"/>
      <w:marTop w:val="0"/>
      <w:marBottom w:val="0"/>
      <w:divBdr>
        <w:top w:val="none" w:sz="0" w:space="0" w:color="auto"/>
        <w:left w:val="none" w:sz="0" w:space="0" w:color="auto"/>
        <w:bottom w:val="none" w:sz="0" w:space="0" w:color="auto"/>
        <w:right w:val="none" w:sz="0" w:space="0" w:color="auto"/>
      </w:divBdr>
    </w:div>
    <w:div w:id="511917282">
      <w:bodyDiv w:val="1"/>
      <w:marLeft w:val="0"/>
      <w:marRight w:val="0"/>
      <w:marTop w:val="0"/>
      <w:marBottom w:val="0"/>
      <w:divBdr>
        <w:top w:val="none" w:sz="0" w:space="0" w:color="auto"/>
        <w:left w:val="none" w:sz="0" w:space="0" w:color="auto"/>
        <w:bottom w:val="none" w:sz="0" w:space="0" w:color="auto"/>
        <w:right w:val="none" w:sz="0" w:space="0" w:color="auto"/>
      </w:divBdr>
    </w:div>
    <w:div w:id="512381130">
      <w:bodyDiv w:val="1"/>
      <w:marLeft w:val="0"/>
      <w:marRight w:val="0"/>
      <w:marTop w:val="0"/>
      <w:marBottom w:val="0"/>
      <w:divBdr>
        <w:top w:val="none" w:sz="0" w:space="0" w:color="auto"/>
        <w:left w:val="none" w:sz="0" w:space="0" w:color="auto"/>
        <w:bottom w:val="none" w:sz="0" w:space="0" w:color="auto"/>
        <w:right w:val="none" w:sz="0" w:space="0" w:color="auto"/>
      </w:divBdr>
    </w:div>
    <w:div w:id="512689566">
      <w:bodyDiv w:val="1"/>
      <w:marLeft w:val="0"/>
      <w:marRight w:val="0"/>
      <w:marTop w:val="0"/>
      <w:marBottom w:val="0"/>
      <w:divBdr>
        <w:top w:val="none" w:sz="0" w:space="0" w:color="auto"/>
        <w:left w:val="none" w:sz="0" w:space="0" w:color="auto"/>
        <w:bottom w:val="none" w:sz="0" w:space="0" w:color="auto"/>
        <w:right w:val="none" w:sz="0" w:space="0" w:color="auto"/>
      </w:divBdr>
    </w:div>
    <w:div w:id="522519253">
      <w:bodyDiv w:val="1"/>
      <w:marLeft w:val="0"/>
      <w:marRight w:val="0"/>
      <w:marTop w:val="0"/>
      <w:marBottom w:val="0"/>
      <w:divBdr>
        <w:top w:val="none" w:sz="0" w:space="0" w:color="auto"/>
        <w:left w:val="none" w:sz="0" w:space="0" w:color="auto"/>
        <w:bottom w:val="none" w:sz="0" w:space="0" w:color="auto"/>
        <w:right w:val="none" w:sz="0" w:space="0" w:color="auto"/>
      </w:divBdr>
    </w:div>
    <w:div w:id="523175318">
      <w:bodyDiv w:val="1"/>
      <w:marLeft w:val="0"/>
      <w:marRight w:val="0"/>
      <w:marTop w:val="0"/>
      <w:marBottom w:val="0"/>
      <w:divBdr>
        <w:top w:val="none" w:sz="0" w:space="0" w:color="auto"/>
        <w:left w:val="none" w:sz="0" w:space="0" w:color="auto"/>
        <w:bottom w:val="none" w:sz="0" w:space="0" w:color="auto"/>
        <w:right w:val="none" w:sz="0" w:space="0" w:color="auto"/>
      </w:divBdr>
    </w:div>
    <w:div w:id="524025877">
      <w:bodyDiv w:val="1"/>
      <w:marLeft w:val="0"/>
      <w:marRight w:val="0"/>
      <w:marTop w:val="0"/>
      <w:marBottom w:val="0"/>
      <w:divBdr>
        <w:top w:val="none" w:sz="0" w:space="0" w:color="auto"/>
        <w:left w:val="none" w:sz="0" w:space="0" w:color="auto"/>
        <w:bottom w:val="none" w:sz="0" w:space="0" w:color="auto"/>
        <w:right w:val="none" w:sz="0" w:space="0" w:color="auto"/>
      </w:divBdr>
    </w:div>
    <w:div w:id="527065300">
      <w:bodyDiv w:val="1"/>
      <w:marLeft w:val="0"/>
      <w:marRight w:val="0"/>
      <w:marTop w:val="0"/>
      <w:marBottom w:val="0"/>
      <w:divBdr>
        <w:top w:val="none" w:sz="0" w:space="0" w:color="auto"/>
        <w:left w:val="none" w:sz="0" w:space="0" w:color="auto"/>
        <w:bottom w:val="none" w:sz="0" w:space="0" w:color="auto"/>
        <w:right w:val="none" w:sz="0" w:space="0" w:color="auto"/>
      </w:divBdr>
    </w:div>
    <w:div w:id="529953419">
      <w:bodyDiv w:val="1"/>
      <w:marLeft w:val="0"/>
      <w:marRight w:val="0"/>
      <w:marTop w:val="0"/>
      <w:marBottom w:val="0"/>
      <w:divBdr>
        <w:top w:val="none" w:sz="0" w:space="0" w:color="auto"/>
        <w:left w:val="none" w:sz="0" w:space="0" w:color="auto"/>
        <w:bottom w:val="none" w:sz="0" w:space="0" w:color="auto"/>
        <w:right w:val="none" w:sz="0" w:space="0" w:color="auto"/>
      </w:divBdr>
    </w:div>
    <w:div w:id="530384141">
      <w:bodyDiv w:val="1"/>
      <w:marLeft w:val="0"/>
      <w:marRight w:val="0"/>
      <w:marTop w:val="0"/>
      <w:marBottom w:val="0"/>
      <w:divBdr>
        <w:top w:val="none" w:sz="0" w:space="0" w:color="auto"/>
        <w:left w:val="none" w:sz="0" w:space="0" w:color="auto"/>
        <w:bottom w:val="none" w:sz="0" w:space="0" w:color="auto"/>
        <w:right w:val="none" w:sz="0" w:space="0" w:color="auto"/>
      </w:divBdr>
    </w:div>
    <w:div w:id="532886812">
      <w:bodyDiv w:val="1"/>
      <w:marLeft w:val="0"/>
      <w:marRight w:val="0"/>
      <w:marTop w:val="0"/>
      <w:marBottom w:val="0"/>
      <w:divBdr>
        <w:top w:val="none" w:sz="0" w:space="0" w:color="auto"/>
        <w:left w:val="none" w:sz="0" w:space="0" w:color="auto"/>
        <w:bottom w:val="none" w:sz="0" w:space="0" w:color="auto"/>
        <w:right w:val="none" w:sz="0" w:space="0" w:color="auto"/>
      </w:divBdr>
    </w:div>
    <w:div w:id="533006414">
      <w:bodyDiv w:val="1"/>
      <w:marLeft w:val="0"/>
      <w:marRight w:val="0"/>
      <w:marTop w:val="0"/>
      <w:marBottom w:val="0"/>
      <w:divBdr>
        <w:top w:val="none" w:sz="0" w:space="0" w:color="auto"/>
        <w:left w:val="none" w:sz="0" w:space="0" w:color="auto"/>
        <w:bottom w:val="none" w:sz="0" w:space="0" w:color="auto"/>
        <w:right w:val="none" w:sz="0" w:space="0" w:color="auto"/>
      </w:divBdr>
    </w:div>
    <w:div w:id="534075636">
      <w:bodyDiv w:val="1"/>
      <w:marLeft w:val="0"/>
      <w:marRight w:val="0"/>
      <w:marTop w:val="0"/>
      <w:marBottom w:val="0"/>
      <w:divBdr>
        <w:top w:val="none" w:sz="0" w:space="0" w:color="auto"/>
        <w:left w:val="none" w:sz="0" w:space="0" w:color="auto"/>
        <w:bottom w:val="none" w:sz="0" w:space="0" w:color="auto"/>
        <w:right w:val="none" w:sz="0" w:space="0" w:color="auto"/>
      </w:divBdr>
    </w:div>
    <w:div w:id="534082511">
      <w:bodyDiv w:val="1"/>
      <w:marLeft w:val="0"/>
      <w:marRight w:val="0"/>
      <w:marTop w:val="0"/>
      <w:marBottom w:val="0"/>
      <w:divBdr>
        <w:top w:val="none" w:sz="0" w:space="0" w:color="auto"/>
        <w:left w:val="none" w:sz="0" w:space="0" w:color="auto"/>
        <w:bottom w:val="none" w:sz="0" w:space="0" w:color="auto"/>
        <w:right w:val="none" w:sz="0" w:space="0" w:color="auto"/>
      </w:divBdr>
    </w:div>
    <w:div w:id="534270213">
      <w:bodyDiv w:val="1"/>
      <w:marLeft w:val="0"/>
      <w:marRight w:val="0"/>
      <w:marTop w:val="0"/>
      <w:marBottom w:val="0"/>
      <w:divBdr>
        <w:top w:val="none" w:sz="0" w:space="0" w:color="auto"/>
        <w:left w:val="none" w:sz="0" w:space="0" w:color="auto"/>
        <w:bottom w:val="none" w:sz="0" w:space="0" w:color="auto"/>
        <w:right w:val="none" w:sz="0" w:space="0" w:color="auto"/>
      </w:divBdr>
    </w:div>
    <w:div w:id="540827269">
      <w:bodyDiv w:val="1"/>
      <w:marLeft w:val="0"/>
      <w:marRight w:val="0"/>
      <w:marTop w:val="0"/>
      <w:marBottom w:val="0"/>
      <w:divBdr>
        <w:top w:val="none" w:sz="0" w:space="0" w:color="auto"/>
        <w:left w:val="none" w:sz="0" w:space="0" w:color="auto"/>
        <w:bottom w:val="none" w:sz="0" w:space="0" w:color="auto"/>
        <w:right w:val="none" w:sz="0" w:space="0" w:color="auto"/>
      </w:divBdr>
    </w:div>
    <w:div w:id="545332626">
      <w:bodyDiv w:val="1"/>
      <w:marLeft w:val="0"/>
      <w:marRight w:val="0"/>
      <w:marTop w:val="0"/>
      <w:marBottom w:val="0"/>
      <w:divBdr>
        <w:top w:val="none" w:sz="0" w:space="0" w:color="auto"/>
        <w:left w:val="none" w:sz="0" w:space="0" w:color="auto"/>
        <w:bottom w:val="none" w:sz="0" w:space="0" w:color="auto"/>
        <w:right w:val="none" w:sz="0" w:space="0" w:color="auto"/>
      </w:divBdr>
    </w:div>
    <w:div w:id="548079841">
      <w:bodyDiv w:val="1"/>
      <w:marLeft w:val="0"/>
      <w:marRight w:val="0"/>
      <w:marTop w:val="0"/>
      <w:marBottom w:val="0"/>
      <w:divBdr>
        <w:top w:val="none" w:sz="0" w:space="0" w:color="auto"/>
        <w:left w:val="none" w:sz="0" w:space="0" w:color="auto"/>
        <w:bottom w:val="none" w:sz="0" w:space="0" w:color="auto"/>
        <w:right w:val="none" w:sz="0" w:space="0" w:color="auto"/>
      </w:divBdr>
    </w:div>
    <w:div w:id="551813941">
      <w:bodyDiv w:val="1"/>
      <w:marLeft w:val="0"/>
      <w:marRight w:val="0"/>
      <w:marTop w:val="0"/>
      <w:marBottom w:val="0"/>
      <w:divBdr>
        <w:top w:val="none" w:sz="0" w:space="0" w:color="auto"/>
        <w:left w:val="none" w:sz="0" w:space="0" w:color="auto"/>
        <w:bottom w:val="none" w:sz="0" w:space="0" w:color="auto"/>
        <w:right w:val="none" w:sz="0" w:space="0" w:color="auto"/>
      </w:divBdr>
    </w:div>
    <w:div w:id="554319760">
      <w:bodyDiv w:val="1"/>
      <w:marLeft w:val="0"/>
      <w:marRight w:val="0"/>
      <w:marTop w:val="0"/>
      <w:marBottom w:val="0"/>
      <w:divBdr>
        <w:top w:val="none" w:sz="0" w:space="0" w:color="auto"/>
        <w:left w:val="none" w:sz="0" w:space="0" w:color="auto"/>
        <w:bottom w:val="none" w:sz="0" w:space="0" w:color="auto"/>
        <w:right w:val="none" w:sz="0" w:space="0" w:color="auto"/>
      </w:divBdr>
    </w:div>
    <w:div w:id="555631888">
      <w:bodyDiv w:val="1"/>
      <w:marLeft w:val="0"/>
      <w:marRight w:val="0"/>
      <w:marTop w:val="0"/>
      <w:marBottom w:val="0"/>
      <w:divBdr>
        <w:top w:val="none" w:sz="0" w:space="0" w:color="auto"/>
        <w:left w:val="none" w:sz="0" w:space="0" w:color="auto"/>
        <w:bottom w:val="none" w:sz="0" w:space="0" w:color="auto"/>
        <w:right w:val="none" w:sz="0" w:space="0" w:color="auto"/>
      </w:divBdr>
    </w:div>
    <w:div w:id="555900048">
      <w:bodyDiv w:val="1"/>
      <w:marLeft w:val="0"/>
      <w:marRight w:val="0"/>
      <w:marTop w:val="0"/>
      <w:marBottom w:val="0"/>
      <w:divBdr>
        <w:top w:val="none" w:sz="0" w:space="0" w:color="auto"/>
        <w:left w:val="none" w:sz="0" w:space="0" w:color="auto"/>
        <w:bottom w:val="none" w:sz="0" w:space="0" w:color="auto"/>
        <w:right w:val="none" w:sz="0" w:space="0" w:color="auto"/>
      </w:divBdr>
    </w:div>
    <w:div w:id="557670911">
      <w:bodyDiv w:val="1"/>
      <w:marLeft w:val="0"/>
      <w:marRight w:val="0"/>
      <w:marTop w:val="0"/>
      <w:marBottom w:val="0"/>
      <w:divBdr>
        <w:top w:val="none" w:sz="0" w:space="0" w:color="auto"/>
        <w:left w:val="none" w:sz="0" w:space="0" w:color="auto"/>
        <w:bottom w:val="none" w:sz="0" w:space="0" w:color="auto"/>
        <w:right w:val="none" w:sz="0" w:space="0" w:color="auto"/>
      </w:divBdr>
    </w:div>
    <w:div w:id="569121679">
      <w:bodyDiv w:val="1"/>
      <w:marLeft w:val="0"/>
      <w:marRight w:val="0"/>
      <w:marTop w:val="0"/>
      <w:marBottom w:val="0"/>
      <w:divBdr>
        <w:top w:val="none" w:sz="0" w:space="0" w:color="auto"/>
        <w:left w:val="none" w:sz="0" w:space="0" w:color="auto"/>
        <w:bottom w:val="none" w:sz="0" w:space="0" w:color="auto"/>
        <w:right w:val="none" w:sz="0" w:space="0" w:color="auto"/>
      </w:divBdr>
    </w:div>
    <w:div w:id="570120300">
      <w:bodyDiv w:val="1"/>
      <w:marLeft w:val="0"/>
      <w:marRight w:val="0"/>
      <w:marTop w:val="0"/>
      <w:marBottom w:val="0"/>
      <w:divBdr>
        <w:top w:val="none" w:sz="0" w:space="0" w:color="auto"/>
        <w:left w:val="none" w:sz="0" w:space="0" w:color="auto"/>
        <w:bottom w:val="none" w:sz="0" w:space="0" w:color="auto"/>
        <w:right w:val="none" w:sz="0" w:space="0" w:color="auto"/>
      </w:divBdr>
    </w:div>
    <w:div w:id="573704575">
      <w:bodyDiv w:val="1"/>
      <w:marLeft w:val="0"/>
      <w:marRight w:val="0"/>
      <w:marTop w:val="0"/>
      <w:marBottom w:val="0"/>
      <w:divBdr>
        <w:top w:val="none" w:sz="0" w:space="0" w:color="auto"/>
        <w:left w:val="none" w:sz="0" w:space="0" w:color="auto"/>
        <w:bottom w:val="none" w:sz="0" w:space="0" w:color="auto"/>
        <w:right w:val="none" w:sz="0" w:space="0" w:color="auto"/>
      </w:divBdr>
    </w:div>
    <w:div w:id="574902727">
      <w:bodyDiv w:val="1"/>
      <w:marLeft w:val="0"/>
      <w:marRight w:val="0"/>
      <w:marTop w:val="0"/>
      <w:marBottom w:val="0"/>
      <w:divBdr>
        <w:top w:val="none" w:sz="0" w:space="0" w:color="auto"/>
        <w:left w:val="none" w:sz="0" w:space="0" w:color="auto"/>
        <w:bottom w:val="none" w:sz="0" w:space="0" w:color="auto"/>
        <w:right w:val="none" w:sz="0" w:space="0" w:color="auto"/>
      </w:divBdr>
    </w:div>
    <w:div w:id="577832467">
      <w:bodyDiv w:val="1"/>
      <w:marLeft w:val="0"/>
      <w:marRight w:val="0"/>
      <w:marTop w:val="0"/>
      <w:marBottom w:val="0"/>
      <w:divBdr>
        <w:top w:val="none" w:sz="0" w:space="0" w:color="auto"/>
        <w:left w:val="none" w:sz="0" w:space="0" w:color="auto"/>
        <w:bottom w:val="none" w:sz="0" w:space="0" w:color="auto"/>
        <w:right w:val="none" w:sz="0" w:space="0" w:color="auto"/>
      </w:divBdr>
    </w:div>
    <w:div w:id="578488253">
      <w:bodyDiv w:val="1"/>
      <w:marLeft w:val="0"/>
      <w:marRight w:val="0"/>
      <w:marTop w:val="0"/>
      <w:marBottom w:val="0"/>
      <w:divBdr>
        <w:top w:val="none" w:sz="0" w:space="0" w:color="auto"/>
        <w:left w:val="none" w:sz="0" w:space="0" w:color="auto"/>
        <w:bottom w:val="none" w:sz="0" w:space="0" w:color="auto"/>
        <w:right w:val="none" w:sz="0" w:space="0" w:color="auto"/>
      </w:divBdr>
    </w:div>
    <w:div w:id="580407680">
      <w:bodyDiv w:val="1"/>
      <w:marLeft w:val="0"/>
      <w:marRight w:val="0"/>
      <w:marTop w:val="0"/>
      <w:marBottom w:val="0"/>
      <w:divBdr>
        <w:top w:val="none" w:sz="0" w:space="0" w:color="auto"/>
        <w:left w:val="none" w:sz="0" w:space="0" w:color="auto"/>
        <w:bottom w:val="none" w:sz="0" w:space="0" w:color="auto"/>
        <w:right w:val="none" w:sz="0" w:space="0" w:color="auto"/>
      </w:divBdr>
    </w:div>
    <w:div w:id="580676154">
      <w:bodyDiv w:val="1"/>
      <w:marLeft w:val="0"/>
      <w:marRight w:val="0"/>
      <w:marTop w:val="0"/>
      <w:marBottom w:val="0"/>
      <w:divBdr>
        <w:top w:val="none" w:sz="0" w:space="0" w:color="auto"/>
        <w:left w:val="none" w:sz="0" w:space="0" w:color="auto"/>
        <w:bottom w:val="none" w:sz="0" w:space="0" w:color="auto"/>
        <w:right w:val="none" w:sz="0" w:space="0" w:color="auto"/>
      </w:divBdr>
    </w:div>
    <w:div w:id="581263070">
      <w:bodyDiv w:val="1"/>
      <w:marLeft w:val="0"/>
      <w:marRight w:val="0"/>
      <w:marTop w:val="0"/>
      <w:marBottom w:val="0"/>
      <w:divBdr>
        <w:top w:val="none" w:sz="0" w:space="0" w:color="auto"/>
        <w:left w:val="none" w:sz="0" w:space="0" w:color="auto"/>
        <w:bottom w:val="none" w:sz="0" w:space="0" w:color="auto"/>
        <w:right w:val="none" w:sz="0" w:space="0" w:color="auto"/>
      </w:divBdr>
    </w:div>
    <w:div w:id="581990216">
      <w:bodyDiv w:val="1"/>
      <w:marLeft w:val="0"/>
      <w:marRight w:val="0"/>
      <w:marTop w:val="0"/>
      <w:marBottom w:val="0"/>
      <w:divBdr>
        <w:top w:val="none" w:sz="0" w:space="0" w:color="auto"/>
        <w:left w:val="none" w:sz="0" w:space="0" w:color="auto"/>
        <w:bottom w:val="none" w:sz="0" w:space="0" w:color="auto"/>
        <w:right w:val="none" w:sz="0" w:space="0" w:color="auto"/>
      </w:divBdr>
    </w:div>
    <w:div w:id="584609228">
      <w:bodyDiv w:val="1"/>
      <w:marLeft w:val="0"/>
      <w:marRight w:val="0"/>
      <w:marTop w:val="0"/>
      <w:marBottom w:val="0"/>
      <w:divBdr>
        <w:top w:val="none" w:sz="0" w:space="0" w:color="auto"/>
        <w:left w:val="none" w:sz="0" w:space="0" w:color="auto"/>
        <w:bottom w:val="none" w:sz="0" w:space="0" w:color="auto"/>
        <w:right w:val="none" w:sz="0" w:space="0" w:color="auto"/>
      </w:divBdr>
    </w:div>
    <w:div w:id="587881869">
      <w:bodyDiv w:val="1"/>
      <w:marLeft w:val="0"/>
      <w:marRight w:val="0"/>
      <w:marTop w:val="0"/>
      <w:marBottom w:val="0"/>
      <w:divBdr>
        <w:top w:val="none" w:sz="0" w:space="0" w:color="auto"/>
        <w:left w:val="none" w:sz="0" w:space="0" w:color="auto"/>
        <w:bottom w:val="none" w:sz="0" w:space="0" w:color="auto"/>
        <w:right w:val="none" w:sz="0" w:space="0" w:color="auto"/>
      </w:divBdr>
    </w:div>
    <w:div w:id="589044570">
      <w:bodyDiv w:val="1"/>
      <w:marLeft w:val="0"/>
      <w:marRight w:val="0"/>
      <w:marTop w:val="0"/>
      <w:marBottom w:val="0"/>
      <w:divBdr>
        <w:top w:val="none" w:sz="0" w:space="0" w:color="auto"/>
        <w:left w:val="none" w:sz="0" w:space="0" w:color="auto"/>
        <w:bottom w:val="none" w:sz="0" w:space="0" w:color="auto"/>
        <w:right w:val="none" w:sz="0" w:space="0" w:color="auto"/>
      </w:divBdr>
    </w:div>
    <w:div w:id="593173797">
      <w:bodyDiv w:val="1"/>
      <w:marLeft w:val="0"/>
      <w:marRight w:val="0"/>
      <w:marTop w:val="0"/>
      <w:marBottom w:val="0"/>
      <w:divBdr>
        <w:top w:val="none" w:sz="0" w:space="0" w:color="auto"/>
        <w:left w:val="none" w:sz="0" w:space="0" w:color="auto"/>
        <w:bottom w:val="none" w:sz="0" w:space="0" w:color="auto"/>
        <w:right w:val="none" w:sz="0" w:space="0" w:color="auto"/>
      </w:divBdr>
    </w:div>
    <w:div w:id="594902265">
      <w:bodyDiv w:val="1"/>
      <w:marLeft w:val="0"/>
      <w:marRight w:val="0"/>
      <w:marTop w:val="0"/>
      <w:marBottom w:val="0"/>
      <w:divBdr>
        <w:top w:val="none" w:sz="0" w:space="0" w:color="auto"/>
        <w:left w:val="none" w:sz="0" w:space="0" w:color="auto"/>
        <w:bottom w:val="none" w:sz="0" w:space="0" w:color="auto"/>
        <w:right w:val="none" w:sz="0" w:space="0" w:color="auto"/>
      </w:divBdr>
    </w:div>
    <w:div w:id="597637572">
      <w:bodyDiv w:val="1"/>
      <w:marLeft w:val="0"/>
      <w:marRight w:val="0"/>
      <w:marTop w:val="0"/>
      <w:marBottom w:val="0"/>
      <w:divBdr>
        <w:top w:val="none" w:sz="0" w:space="0" w:color="auto"/>
        <w:left w:val="none" w:sz="0" w:space="0" w:color="auto"/>
        <w:bottom w:val="none" w:sz="0" w:space="0" w:color="auto"/>
        <w:right w:val="none" w:sz="0" w:space="0" w:color="auto"/>
      </w:divBdr>
    </w:div>
    <w:div w:id="601953463">
      <w:bodyDiv w:val="1"/>
      <w:marLeft w:val="0"/>
      <w:marRight w:val="0"/>
      <w:marTop w:val="0"/>
      <w:marBottom w:val="0"/>
      <w:divBdr>
        <w:top w:val="none" w:sz="0" w:space="0" w:color="auto"/>
        <w:left w:val="none" w:sz="0" w:space="0" w:color="auto"/>
        <w:bottom w:val="none" w:sz="0" w:space="0" w:color="auto"/>
        <w:right w:val="none" w:sz="0" w:space="0" w:color="auto"/>
      </w:divBdr>
    </w:div>
    <w:div w:id="604339663">
      <w:bodyDiv w:val="1"/>
      <w:marLeft w:val="0"/>
      <w:marRight w:val="0"/>
      <w:marTop w:val="0"/>
      <w:marBottom w:val="0"/>
      <w:divBdr>
        <w:top w:val="none" w:sz="0" w:space="0" w:color="auto"/>
        <w:left w:val="none" w:sz="0" w:space="0" w:color="auto"/>
        <w:bottom w:val="none" w:sz="0" w:space="0" w:color="auto"/>
        <w:right w:val="none" w:sz="0" w:space="0" w:color="auto"/>
      </w:divBdr>
    </w:div>
    <w:div w:id="608202335">
      <w:bodyDiv w:val="1"/>
      <w:marLeft w:val="0"/>
      <w:marRight w:val="0"/>
      <w:marTop w:val="0"/>
      <w:marBottom w:val="0"/>
      <w:divBdr>
        <w:top w:val="none" w:sz="0" w:space="0" w:color="auto"/>
        <w:left w:val="none" w:sz="0" w:space="0" w:color="auto"/>
        <w:bottom w:val="none" w:sz="0" w:space="0" w:color="auto"/>
        <w:right w:val="none" w:sz="0" w:space="0" w:color="auto"/>
      </w:divBdr>
    </w:div>
    <w:div w:id="608707925">
      <w:bodyDiv w:val="1"/>
      <w:marLeft w:val="0"/>
      <w:marRight w:val="0"/>
      <w:marTop w:val="0"/>
      <w:marBottom w:val="0"/>
      <w:divBdr>
        <w:top w:val="none" w:sz="0" w:space="0" w:color="auto"/>
        <w:left w:val="none" w:sz="0" w:space="0" w:color="auto"/>
        <w:bottom w:val="none" w:sz="0" w:space="0" w:color="auto"/>
        <w:right w:val="none" w:sz="0" w:space="0" w:color="auto"/>
      </w:divBdr>
    </w:div>
    <w:div w:id="612177232">
      <w:bodyDiv w:val="1"/>
      <w:marLeft w:val="0"/>
      <w:marRight w:val="0"/>
      <w:marTop w:val="0"/>
      <w:marBottom w:val="0"/>
      <w:divBdr>
        <w:top w:val="none" w:sz="0" w:space="0" w:color="auto"/>
        <w:left w:val="none" w:sz="0" w:space="0" w:color="auto"/>
        <w:bottom w:val="none" w:sz="0" w:space="0" w:color="auto"/>
        <w:right w:val="none" w:sz="0" w:space="0" w:color="auto"/>
      </w:divBdr>
    </w:div>
    <w:div w:id="615328085">
      <w:bodyDiv w:val="1"/>
      <w:marLeft w:val="0"/>
      <w:marRight w:val="0"/>
      <w:marTop w:val="0"/>
      <w:marBottom w:val="0"/>
      <w:divBdr>
        <w:top w:val="none" w:sz="0" w:space="0" w:color="auto"/>
        <w:left w:val="none" w:sz="0" w:space="0" w:color="auto"/>
        <w:bottom w:val="none" w:sz="0" w:space="0" w:color="auto"/>
        <w:right w:val="none" w:sz="0" w:space="0" w:color="auto"/>
      </w:divBdr>
    </w:div>
    <w:div w:id="616762286">
      <w:bodyDiv w:val="1"/>
      <w:marLeft w:val="0"/>
      <w:marRight w:val="0"/>
      <w:marTop w:val="0"/>
      <w:marBottom w:val="0"/>
      <w:divBdr>
        <w:top w:val="none" w:sz="0" w:space="0" w:color="auto"/>
        <w:left w:val="none" w:sz="0" w:space="0" w:color="auto"/>
        <w:bottom w:val="none" w:sz="0" w:space="0" w:color="auto"/>
        <w:right w:val="none" w:sz="0" w:space="0" w:color="auto"/>
      </w:divBdr>
    </w:div>
    <w:div w:id="617026176">
      <w:bodyDiv w:val="1"/>
      <w:marLeft w:val="0"/>
      <w:marRight w:val="0"/>
      <w:marTop w:val="0"/>
      <w:marBottom w:val="0"/>
      <w:divBdr>
        <w:top w:val="none" w:sz="0" w:space="0" w:color="auto"/>
        <w:left w:val="none" w:sz="0" w:space="0" w:color="auto"/>
        <w:bottom w:val="none" w:sz="0" w:space="0" w:color="auto"/>
        <w:right w:val="none" w:sz="0" w:space="0" w:color="auto"/>
      </w:divBdr>
    </w:div>
    <w:div w:id="624701215">
      <w:bodyDiv w:val="1"/>
      <w:marLeft w:val="0"/>
      <w:marRight w:val="0"/>
      <w:marTop w:val="0"/>
      <w:marBottom w:val="0"/>
      <w:divBdr>
        <w:top w:val="none" w:sz="0" w:space="0" w:color="auto"/>
        <w:left w:val="none" w:sz="0" w:space="0" w:color="auto"/>
        <w:bottom w:val="none" w:sz="0" w:space="0" w:color="auto"/>
        <w:right w:val="none" w:sz="0" w:space="0" w:color="auto"/>
      </w:divBdr>
    </w:div>
    <w:div w:id="640886176">
      <w:bodyDiv w:val="1"/>
      <w:marLeft w:val="0"/>
      <w:marRight w:val="0"/>
      <w:marTop w:val="0"/>
      <w:marBottom w:val="0"/>
      <w:divBdr>
        <w:top w:val="none" w:sz="0" w:space="0" w:color="auto"/>
        <w:left w:val="none" w:sz="0" w:space="0" w:color="auto"/>
        <w:bottom w:val="none" w:sz="0" w:space="0" w:color="auto"/>
        <w:right w:val="none" w:sz="0" w:space="0" w:color="auto"/>
      </w:divBdr>
    </w:div>
    <w:div w:id="641081434">
      <w:bodyDiv w:val="1"/>
      <w:marLeft w:val="0"/>
      <w:marRight w:val="0"/>
      <w:marTop w:val="0"/>
      <w:marBottom w:val="0"/>
      <w:divBdr>
        <w:top w:val="none" w:sz="0" w:space="0" w:color="auto"/>
        <w:left w:val="none" w:sz="0" w:space="0" w:color="auto"/>
        <w:bottom w:val="none" w:sz="0" w:space="0" w:color="auto"/>
        <w:right w:val="none" w:sz="0" w:space="0" w:color="auto"/>
      </w:divBdr>
    </w:div>
    <w:div w:id="645009252">
      <w:bodyDiv w:val="1"/>
      <w:marLeft w:val="0"/>
      <w:marRight w:val="0"/>
      <w:marTop w:val="0"/>
      <w:marBottom w:val="0"/>
      <w:divBdr>
        <w:top w:val="none" w:sz="0" w:space="0" w:color="auto"/>
        <w:left w:val="none" w:sz="0" w:space="0" w:color="auto"/>
        <w:bottom w:val="none" w:sz="0" w:space="0" w:color="auto"/>
        <w:right w:val="none" w:sz="0" w:space="0" w:color="auto"/>
      </w:divBdr>
    </w:div>
    <w:div w:id="646203893">
      <w:bodyDiv w:val="1"/>
      <w:marLeft w:val="0"/>
      <w:marRight w:val="0"/>
      <w:marTop w:val="0"/>
      <w:marBottom w:val="0"/>
      <w:divBdr>
        <w:top w:val="none" w:sz="0" w:space="0" w:color="auto"/>
        <w:left w:val="none" w:sz="0" w:space="0" w:color="auto"/>
        <w:bottom w:val="none" w:sz="0" w:space="0" w:color="auto"/>
        <w:right w:val="none" w:sz="0" w:space="0" w:color="auto"/>
      </w:divBdr>
    </w:div>
    <w:div w:id="649871840">
      <w:bodyDiv w:val="1"/>
      <w:marLeft w:val="0"/>
      <w:marRight w:val="0"/>
      <w:marTop w:val="0"/>
      <w:marBottom w:val="0"/>
      <w:divBdr>
        <w:top w:val="none" w:sz="0" w:space="0" w:color="auto"/>
        <w:left w:val="none" w:sz="0" w:space="0" w:color="auto"/>
        <w:bottom w:val="none" w:sz="0" w:space="0" w:color="auto"/>
        <w:right w:val="none" w:sz="0" w:space="0" w:color="auto"/>
      </w:divBdr>
    </w:div>
    <w:div w:id="653072535">
      <w:bodyDiv w:val="1"/>
      <w:marLeft w:val="0"/>
      <w:marRight w:val="0"/>
      <w:marTop w:val="0"/>
      <w:marBottom w:val="0"/>
      <w:divBdr>
        <w:top w:val="none" w:sz="0" w:space="0" w:color="auto"/>
        <w:left w:val="none" w:sz="0" w:space="0" w:color="auto"/>
        <w:bottom w:val="none" w:sz="0" w:space="0" w:color="auto"/>
        <w:right w:val="none" w:sz="0" w:space="0" w:color="auto"/>
      </w:divBdr>
    </w:div>
    <w:div w:id="654340470">
      <w:bodyDiv w:val="1"/>
      <w:marLeft w:val="0"/>
      <w:marRight w:val="0"/>
      <w:marTop w:val="0"/>
      <w:marBottom w:val="0"/>
      <w:divBdr>
        <w:top w:val="none" w:sz="0" w:space="0" w:color="auto"/>
        <w:left w:val="none" w:sz="0" w:space="0" w:color="auto"/>
        <w:bottom w:val="none" w:sz="0" w:space="0" w:color="auto"/>
        <w:right w:val="none" w:sz="0" w:space="0" w:color="auto"/>
      </w:divBdr>
    </w:div>
    <w:div w:id="655454931">
      <w:bodyDiv w:val="1"/>
      <w:marLeft w:val="0"/>
      <w:marRight w:val="0"/>
      <w:marTop w:val="0"/>
      <w:marBottom w:val="0"/>
      <w:divBdr>
        <w:top w:val="none" w:sz="0" w:space="0" w:color="auto"/>
        <w:left w:val="none" w:sz="0" w:space="0" w:color="auto"/>
        <w:bottom w:val="none" w:sz="0" w:space="0" w:color="auto"/>
        <w:right w:val="none" w:sz="0" w:space="0" w:color="auto"/>
      </w:divBdr>
    </w:div>
    <w:div w:id="657809995">
      <w:bodyDiv w:val="1"/>
      <w:marLeft w:val="0"/>
      <w:marRight w:val="0"/>
      <w:marTop w:val="0"/>
      <w:marBottom w:val="0"/>
      <w:divBdr>
        <w:top w:val="none" w:sz="0" w:space="0" w:color="auto"/>
        <w:left w:val="none" w:sz="0" w:space="0" w:color="auto"/>
        <w:bottom w:val="none" w:sz="0" w:space="0" w:color="auto"/>
        <w:right w:val="none" w:sz="0" w:space="0" w:color="auto"/>
      </w:divBdr>
    </w:div>
    <w:div w:id="663776844">
      <w:bodyDiv w:val="1"/>
      <w:marLeft w:val="0"/>
      <w:marRight w:val="0"/>
      <w:marTop w:val="0"/>
      <w:marBottom w:val="0"/>
      <w:divBdr>
        <w:top w:val="none" w:sz="0" w:space="0" w:color="auto"/>
        <w:left w:val="none" w:sz="0" w:space="0" w:color="auto"/>
        <w:bottom w:val="none" w:sz="0" w:space="0" w:color="auto"/>
        <w:right w:val="none" w:sz="0" w:space="0" w:color="auto"/>
      </w:divBdr>
    </w:div>
    <w:div w:id="664816822">
      <w:bodyDiv w:val="1"/>
      <w:marLeft w:val="0"/>
      <w:marRight w:val="0"/>
      <w:marTop w:val="0"/>
      <w:marBottom w:val="0"/>
      <w:divBdr>
        <w:top w:val="none" w:sz="0" w:space="0" w:color="auto"/>
        <w:left w:val="none" w:sz="0" w:space="0" w:color="auto"/>
        <w:bottom w:val="none" w:sz="0" w:space="0" w:color="auto"/>
        <w:right w:val="none" w:sz="0" w:space="0" w:color="auto"/>
      </w:divBdr>
    </w:div>
    <w:div w:id="665060273">
      <w:bodyDiv w:val="1"/>
      <w:marLeft w:val="0"/>
      <w:marRight w:val="0"/>
      <w:marTop w:val="0"/>
      <w:marBottom w:val="0"/>
      <w:divBdr>
        <w:top w:val="none" w:sz="0" w:space="0" w:color="auto"/>
        <w:left w:val="none" w:sz="0" w:space="0" w:color="auto"/>
        <w:bottom w:val="none" w:sz="0" w:space="0" w:color="auto"/>
        <w:right w:val="none" w:sz="0" w:space="0" w:color="auto"/>
      </w:divBdr>
    </w:div>
    <w:div w:id="667173666">
      <w:bodyDiv w:val="1"/>
      <w:marLeft w:val="0"/>
      <w:marRight w:val="0"/>
      <w:marTop w:val="0"/>
      <w:marBottom w:val="0"/>
      <w:divBdr>
        <w:top w:val="none" w:sz="0" w:space="0" w:color="auto"/>
        <w:left w:val="none" w:sz="0" w:space="0" w:color="auto"/>
        <w:bottom w:val="none" w:sz="0" w:space="0" w:color="auto"/>
        <w:right w:val="none" w:sz="0" w:space="0" w:color="auto"/>
      </w:divBdr>
    </w:div>
    <w:div w:id="670260826">
      <w:bodyDiv w:val="1"/>
      <w:marLeft w:val="0"/>
      <w:marRight w:val="0"/>
      <w:marTop w:val="0"/>
      <w:marBottom w:val="0"/>
      <w:divBdr>
        <w:top w:val="none" w:sz="0" w:space="0" w:color="auto"/>
        <w:left w:val="none" w:sz="0" w:space="0" w:color="auto"/>
        <w:bottom w:val="none" w:sz="0" w:space="0" w:color="auto"/>
        <w:right w:val="none" w:sz="0" w:space="0" w:color="auto"/>
      </w:divBdr>
    </w:div>
    <w:div w:id="672804658">
      <w:bodyDiv w:val="1"/>
      <w:marLeft w:val="0"/>
      <w:marRight w:val="0"/>
      <w:marTop w:val="0"/>
      <w:marBottom w:val="0"/>
      <w:divBdr>
        <w:top w:val="none" w:sz="0" w:space="0" w:color="auto"/>
        <w:left w:val="none" w:sz="0" w:space="0" w:color="auto"/>
        <w:bottom w:val="none" w:sz="0" w:space="0" w:color="auto"/>
        <w:right w:val="none" w:sz="0" w:space="0" w:color="auto"/>
      </w:divBdr>
    </w:div>
    <w:div w:id="673726100">
      <w:bodyDiv w:val="1"/>
      <w:marLeft w:val="0"/>
      <w:marRight w:val="0"/>
      <w:marTop w:val="0"/>
      <w:marBottom w:val="0"/>
      <w:divBdr>
        <w:top w:val="none" w:sz="0" w:space="0" w:color="auto"/>
        <w:left w:val="none" w:sz="0" w:space="0" w:color="auto"/>
        <w:bottom w:val="none" w:sz="0" w:space="0" w:color="auto"/>
        <w:right w:val="none" w:sz="0" w:space="0" w:color="auto"/>
      </w:divBdr>
    </w:div>
    <w:div w:id="681979680">
      <w:bodyDiv w:val="1"/>
      <w:marLeft w:val="0"/>
      <w:marRight w:val="0"/>
      <w:marTop w:val="0"/>
      <w:marBottom w:val="0"/>
      <w:divBdr>
        <w:top w:val="none" w:sz="0" w:space="0" w:color="auto"/>
        <w:left w:val="none" w:sz="0" w:space="0" w:color="auto"/>
        <w:bottom w:val="none" w:sz="0" w:space="0" w:color="auto"/>
        <w:right w:val="none" w:sz="0" w:space="0" w:color="auto"/>
      </w:divBdr>
    </w:div>
    <w:div w:id="685835985">
      <w:bodyDiv w:val="1"/>
      <w:marLeft w:val="0"/>
      <w:marRight w:val="0"/>
      <w:marTop w:val="0"/>
      <w:marBottom w:val="0"/>
      <w:divBdr>
        <w:top w:val="none" w:sz="0" w:space="0" w:color="auto"/>
        <w:left w:val="none" w:sz="0" w:space="0" w:color="auto"/>
        <w:bottom w:val="none" w:sz="0" w:space="0" w:color="auto"/>
        <w:right w:val="none" w:sz="0" w:space="0" w:color="auto"/>
      </w:divBdr>
    </w:div>
    <w:div w:id="689840419">
      <w:bodyDiv w:val="1"/>
      <w:marLeft w:val="0"/>
      <w:marRight w:val="0"/>
      <w:marTop w:val="0"/>
      <w:marBottom w:val="0"/>
      <w:divBdr>
        <w:top w:val="none" w:sz="0" w:space="0" w:color="auto"/>
        <w:left w:val="none" w:sz="0" w:space="0" w:color="auto"/>
        <w:bottom w:val="none" w:sz="0" w:space="0" w:color="auto"/>
        <w:right w:val="none" w:sz="0" w:space="0" w:color="auto"/>
      </w:divBdr>
    </w:div>
    <w:div w:id="693267786">
      <w:bodyDiv w:val="1"/>
      <w:marLeft w:val="0"/>
      <w:marRight w:val="0"/>
      <w:marTop w:val="0"/>
      <w:marBottom w:val="0"/>
      <w:divBdr>
        <w:top w:val="none" w:sz="0" w:space="0" w:color="auto"/>
        <w:left w:val="none" w:sz="0" w:space="0" w:color="auto"/>
        <w:bottom w:val="none" w:sz="0" w:space="0" w:color="auto"/>
        <w:right w:val="none" w:sz="0" w:space="0" w:color="auto"/>
      </w:divBdr>
    </w:div>
    <w:div w:id="693729681">
      <w:bodyDiv w:val="1"/>
      <w:marLeft w:val="0"/>
      <w:marRight w:val="0"/>
      <w:marTop w:val="0"/>
      <w:marBottom w:val="0"/>
      <w:divBdr>
        <w:top w:val="none" w:sz="0" w:space="0" w:color="auto"/>
        <w:left w:val="none" w:sz="0" w:space="0" w:color="auto"/>
        <w:bottom w:val="none" w:sz="0" w:space="0" w:color="auto"/>
        <w:right w:val="none" w:sz="0" w:space="0" w:color="auto"/>
      </w:divBdr>
    </w:div>
    <w:div w:id="694891880">
      <w:bodyDiv w:val="1"/>
      <w:marLeft w:val="0"/>
      <w:marRight w:val="0"/>
      <w:marTop w:val="0"/>
      <w:marBottom w:val="0"/>
      <w:divBdr>
        <w:top w:val="none" w:sz="0" w:space="0" w:color="auto"/>
        <w:left w:val="none" w:sz="0" w:space="0" w:color="auto"/>
        <w:bottom w:val="none" w:sz="0" w:space="0" w:color="auto"/>
        <w:right w:val="none" w:sz="0" w:space="0" w:color="auto"/>
      </w:divBdr>
    </w:div>
    <w:div w:id="696276267">
      <w:bodyDiv w:val="1"/>
      <w:marLeft w:val="0"/>
      <w:marRight w:val="0"/>
      <w:marTop w:val="0"/>
      <w:marBottom w:val="0"/>
      <w:divBdr>
        <w:top w:val="none" w:sz="0" w:space="0" w:color="auto"/>
        <w:left w:val="none" w:sz="0" w:space="0" w:color="auto"/>
        <w:bottom w:val="none" w:sz="0" w:space="0" w:color="auto"/>
        <w:right w:val="none" w:sz="0" w:space="0" w:color="auto"/>
      </w:divBdr>
    </w:div>
    <w:div w:id="697707049">
      <w:bodyDiv w:val="1"/>
      <w:marLeft w:val="0"/>
      <w:marRight w:val="0"/>
      <w:marTop w:val="0"/>
      <w:marBottom w:val="0"/>
      <w:divBdr>
        <w:top w:val="none" w:sz="0" w:space="0" w:color="auto"/>
        <w:left w:val="none" w:sz="0" w:space="0" w:color="auto"/>
        <w:bottom w:val="none" w:sz="0" w:space="0" w:color="auto"/>
        <w:right w:val="none" w:sz="0" w:space="0" w:color="auto"/>
      </w:divBdr>
    </w:div>
    <w:div w:id="702904314">
      <w:bodyDiv w:val="1"/>
      <w:marLeft w:val="0"/>
      <w:marRight w:val="0"/>
      <w:marTop w:val="0"/>
      <w:marBottom w:val="0"/>
      <w:divBdr>
        <w:top w:val="none" w:sz="0" w:space="0" w:color="auto"/>
        <w:left w:val="none" w:sz="0" w:space="0" w:color="auto"/>
        <w:bottom w:val="none" w:sz="0" w:space="0" w:color="auto"/>
        <w:right w:val="none" w:sz="0" w:space="0" w:color="auto"/>
      </w:divBdr>
    </w:div>
    <w:div w:id="710037066">
      <w:bodyDiv w:val="1"/>
      <w:marLeft w:val="0"/>
      <w:marRight w:val="0"/>
      <w:marTop w:val="0"/>
      <w:marBottom w:val="0"/>
      <w:divBdr>
        <w:top w:val="none" w:sz="0" w:space="0" w:color="auto"/>
        <w:left w:val="none" w:sz="0" w:space="0" w:color="auto"/>
        <w:bottom w:val="none" w:sz="0" w:space="0" w:color="auto"/>
        <w:right w:val="none" w:sz="0" w:space="0" w:color="auto"/>
      </w:divBdr>
    </w:div>
    <w:div w:id="712267325">
      <w:bodyDiv w:val="1"/>
      <w:marLeft w:val="0"/>
      <w:marRight w:val="0"/>
      <w:marTop w:val="0"/>
      <w:marBottom w:val="0"/>
      <w:divBdr>
        <w:top w:val="none" w:sz="0" w:space="0" w:color="auto"/>
        <w:left w:val="none" w:sz="0" w:space="0" w:color="auto"/>
        <w:bottom w:val="none" w:sz="0" w:space="0" w:color="auto"/>
        <w:right w:val="none" w:sz="0" w:space="0" w:color="auto"/>
      </w:divBdr>
    </w:div>
    <w:div w:id="713240577">
      <w:bodyDiv w:val="1"/>
      <w:marLeft w:val="0"/>
      <w:marRight w:val="0"/>
      <w:marTop w:val="0"/>
      <w:marBottom w:val="0"/>
      <w:divBdr>
        <w:top w:val="none" w:sz="0" w:space="0" w:color="auto"/>
        <w:left w:val="none" w:sz="0" w:space="0" w:color="auto"/>
        <w:bottom w:val="none" w:sz="0" w:space="0" w:color="auto"/>
        <w:right w:val="none" w:sz="0" w:space="0" w:color="auto"/>
      </w:divBdr>
    </w:div>
    <w:div w:id="715662889">
      <w:bodyDiv w:val="1"/>
      <w:marLeft w:val="0"/>
      <w:marRight w:val="0"/>
      <w:marTop w:val="0"/>
      <w:marBottom w:val="0"/>
      <w:divBdr>
        <w:top w:val="none" w:sz="0" w:space="0" w:color="auto"/>
        <w:left w:val="none" w:sz="0" w:space="0" w:color="auto"/>
        <w:bottom w:val="none" w:sz="0" w:space="0" w:color="auto"/>
        <w:right w:val="none" w:sz="0" w:space="0" w:color="auto"/>
      </w:divBdr>
    </w:div>
    <w:div w:id="716121571">
      <w:bodyDiv w:val="1"/>
      <w:marLeft w:val="0"/>
      <w:marRight w:val="0"/>
      <w:marTop w:val="0"/>
      <w:marBottom w:val="0"/>
      <w:divBdr>
        <w:top w:val="none" w:sz="0" w:space="0" w:color="auto"/>
        <w:left w:val="none" w:sz="0" w:space="0" w:color="auto"/>
        <w:bottom w:val="none" w:sz="0" w:space="0" w:color="auto"/>
        <w:right w:val="none" w:sz="0" w:space="0" w:color="auto"/>
      </w:divBdr>
    </w:div>
    <w:div w:id="727387569">
      <w:bodyDiv w:val="1"/>
      <w:marLeft w:val="0"/>
      <w:marRight w:val="0"/>
      <w:marTop w:val="0"/>
      <w:marBottom w:val="0"/>
      <w:divBdr>
        <w:top w:val="none" w:sz="0" w:space="0" w:color="auto"/>
        <w:left w:val="none" w:sz="0" w:space="0" w:color="auto"/>
        <w:bottom w:val="none" w:sz="0" w:space="0" w:color="auto"/>
        <w:right w:val="none" w:sz="0" w:space="0" w:color="auto"/>
      </w:divBdr>
    </w:div>
    <w:div w:id="727606074">
      <w:bodyDiv w:val="1"/>
      <w:marLeft w:val="0"/>
      <w:marRight w:val="0"/>
      <w:marTop w:val="0"/>
      <w:marBottom w:val="0"/>
      <w:divBdr>
        <w:top w:val="none" w:sz="0" w:space="0" w:color="auto"/>
        <w:left w:val="none" w:sz="0" w:space="0" w:color="auto"/>
        <w:bottom w:val="none" w:sz="0" w:space="0" w:color="auto"/>
        <w:right w:val="none" w:sz="0" w:space="0" w:color="auto"/>
      </w:divBdr>
    </w:div>
    <w:div w:id="728265813">
      <w:bodyDiv w:val="1"/>
      <w:marLeft w:val="0"/>
      <w:marRight w:val="0"/>
      <w:marTop w:val="0"/>
      <w:marBottom w:val="0"/>
      <w:divBdr>
        <w:top w:val="none" w:sz="0" w:space="0" w:color="auto"/>
        <w:left w:val="none" w:sz="0" w:space="0" w:color="auto"/>
        <w:bottom w:val="none" w:sz="0" w:space="0" w:color="auto"/>
        <w:right w:val="none" w:sz="0" w:space="0" w:color="auto"/>
      </w:divBdr>
    </w:div>
    <w:div w:id="730734523">
      <w:bodyDiv w:val="1"/>
      <w:marLeft w:val="0"/>
      <w:marRight w:val="0"/>
      <w:marTop w:val="0"/>
      <w:marBottom w:val="0"/>
      <w:divBdr>
        <w:top w:val="none" w:sz="0" w:space="0" w:color="auto"/>
        <w:left w:val="none" w:sz="0" w:space="0" w:color="auto"/>
        <w:bottom w:val="none" w:sz="0" w:space="0" w:color="auto"/>
        <w:right w:val="none" w:sz="0" w:space="0" w:color="auto"/>
      </w:divBdr>
    </w:div>
    <w:div w:id="732384805">
      <w:bodyDiv w:val="1"/>
      <w:marLeft w:val="0"/>
      <w:marRight w:val="0"/>
      <w:marTop w:val="0"/>
      <w:marBottom w:val="0"/>
      <w:divBdr>
        <w:top w:val="none" w:sz="0" w:space="0" w:color="auto"/>
        <w:left w:val="none" w:sz="0" w:space="0" w:color="auto"/>
        <w:bottom w:val="none" w:sz="0" w:space="0" w:color="auto"/>
        <w:right w:val="none" w:sz="0" w:space="0" w:color="auto"/>
      </w:divBdr>
    </w:div>
    <w:div w:id="748308455">
      <w:bodyDiv w:val="1"/>
      <w:marLeft w:val="0"/>
      <w:marRight w:val="0"/>
      <w:marTop w:val="0"/>
      <w:marBottom w:val="0"/>
      <w:divBdr>
        <w:top w:val="none" w:sz="0" w:space="0" w:color="auto"/>
        <w:left w:val="none" w:sz="0" w:space="0" w:color="auto"/>
        <w:bottom w:val="none" w:sz="0" w:space="0" w:color="auto"/>
        <w:right w:val="none" w:sz="0" w:space="0" w:color="auto"/>
      </w:divBdr>
    </w:div>
    <w:div w:id="749735770">
      <w:bodyDiv w:val="1"/>
      <w:marLeft w:val="0"/>
      <w:marRight w:val="0"/>
      <w:marTop w:val="0"/>
      <w:marBottom w:val="0"/>
      <w:divBdr>
        <w:top w:val="none" w:sz="0" w:space="0" w:color="auto"/>
        <w:left w:val="none" w:sz="0" w:space="0" w:color="auto"/>
        <w:bottom w:val="none" w:sz="0" w:space="0" w:color="auto"/>
        <w:right w:val="none" w:sz="0" w:space="0" w:color="auto"/>
      </w:divBdr>
    </w:div>
    <w:div w:id="755443959">
      <w:bodyDiv w:val="1"/>
      <w:marLeft w:val="0"/>
      <w:marRight w:val="0"/>
      <w:marTop w:val="0"/>
      <w:marBottom w:val="0"/>
      <w:divBdr>
        <w:top w:val="none" w:sz="0" w:space="0" w:color="auto"/>
        <w:left w:val="none" w:sz="0" w:space="0" w:color="auto"/>
        <w:bottom w:val="none" w:sz="0" w:space="0" w:color="auto"/>
        <w:right w:val="none" w:sz="0" w:space="0" w:color="auto"/>
      </w:divBdr>
    </w:div>
    <w:div w:id="757412091">
      <w:bodyDiv w:val="1"/>
      <w:marLeft w:val="0"/>
      <w:marRight w:val="0"/>
      <w:marTop w:val="0"/>
      <w:marBottom w:val="0"/>
      <w:divBdr>
        <w:top w:val="none" w:sz="0" w:space="0" w:color="auto"/>
        <w:left w:val="none" w:sz="0" w:space="0" w:color="auto"/>
        <w:bottom w:val="none" w:sz="0" w:space="0" w:color="auto"/>
        <w:right w:val="none" w:sz="0" w:space="0" w:color="auto"/>
      </w:divBdr>
    </w:div>
    <w:div w:id="758523730">
      <w:bodyDiv w:val="1"/>
      <w:marLeft w:val="0"/>
      <w:marRight w:val="0"/>
      <w:marTop w:val="0"/>
      <w:marBottom w:val="0"/>
      <w:divBdr>
        <w:top w:val="none" w:sz="0" w:space="0" w:color="auto"/>
        <w:left w:val="none" w:sz="0" w:space="0" w:color="auto"/>
        <w:bottom w:val="none" w:sz="0" w:space="0" w:color="auto"/>
        <w:right w:val="none" w:sz="0" w:space="0" w:color="auto"/>
      </w:divBdr>
    </w:div>
    <w:div w:id="758990402">
      <w:bodyDiv w:val="1"/>
      <w:marLeft w:val="0"/>
      <w:marRight w:val="0"/>
      <w:marTop w:val="0"/>
      <w:marBottom w:val="0"/>
      <w:divBdr>
        <w:top w:val="none" w:sz="0" w:space="0" w:color="auto"/>
        <w:left w:val="none" w:sz="0" w:space="0" w:color="auto"/>
        <w:bottom w:val="none" w:sz="0" w:space="0" w:color="auto"/>
        <w:right w:val="none" w:sz="0" w:space="0" w:color="auto"/>
      </w:divBdr>
    </w:div>
    <w:div w:id="762453320">
      <w:bodyDiv w:val="1"/>
      <w:marLeft w:val="0"/>
      <w:marRight w:val="0"/>
      <w:marTop w:val="0"/>
      <w:marBottom w:val="0"/>
      <w:divBdr>
        <w:top w:val="none" w:sz="0" w:space="0" w:color="auto"/>
        <w:left w:val="none" w:sz="0" w:space="0" w:color="auto"/>
        <w:bottom w:val="none" w:sz="0" w:space="0" w:color="auto"/>
        <w:right w:val="none" w:sz="0" w:space="0" w:color="auto"/>
      </w:divBdr>
    </w:div>
    <w:div w:id="765493214">
      <w:bodyDiv w:val="1"/>
      <w:marLeft w:val="0"/>
      <w:marRight w:val="0"/>
      <w:marTop w:val="0"/>
      <w:marBottom w:val="0"/>
      <w:divBdr>
        <w:top w:val="none" w:sz="0" w:space="0" w:color="auto"/>
        <w:left w:val="none" w:sz="0" w:space="0" w:color="auto"/>
        <w:bottom w:val="none" w:sz="0" w:space="0" w:color="auto"/>
        <w:right w:val="none" w:sz="0" w:space="0" w:color="auto"/>
      </w:divBdr>
    </w:div>
    <w:div w:id="769356034">
      <w:bodyDiv w:val="1"/>
      <w:marLeft w:val="0"/>
      <w:marRight w:val="0"/>
      <w:marTop w:val="0"/>
      <w:marBottom w:val="0"/>
      <w:divBdr>
        <w:top w:val="none" w:sz="0" w:space="0" w:color="auto"/>
        <w:left w:val="none" w:sz="0" w:space="0" w:color="auto"/>
        <w:bottom w:val="none" w:sz="0" w:space="0" w:color="auto"/>
        <w:right w:val="none" w:sz="0" w:space="0" w:color="auto"/>
      </w:divBdr>
    </w:div>
    <w:div w:id="769936078">
      <w:bodyDiv w:val="1"/>
      <w:marLeft w:val="0"/>
      <w:marRight w:val="0"/>
      <w:marTop w:val="0"/>
      <w:marBottom w:val="0"/>
      <w:divBdr>
        <w:top w:val="none" w:sz="0" w:space="0" w:color="auto"/>
        <w:left w:val="none" w:sz="0" w:space="0" w:color="auto"/>
        <w:bottom w:val="none" w:sz="0" w:space="0" w:color="auto"/>
        <w:right w:val="none" w:sz="0" w:space="0" w:color="auto"/>
      </w:divBdr>
    </w:div>
    <w:div w:id="770005008">
      <w:bodyDiv w:val="1"/>
      <w:marLeft w:val="0"/>
      <w:marRight w:val="0"/>
      <w:marTop w:val="0"/>
      <w:marBottom w:val="0"/>
      <w:divBdr>
        <w:top w:val="none" w:sz="0" w:space="0" w:color="auto"/>
        <w:left w:val="none" w:sz="0" w:space="0" w:color="auto"/>
        <w:bottom w:val="none" w:sz="0" w:space="0" w:color="auto"/>
        <w:right w:val="none" w:sz="0" w:space="0" w:color="auto"/>
      </w:divBdr>
    </w:div>
    <w:div w:id="774136995">
      <w:bodyDiv w:val="1"/>
      <w:marLeft w:val="0"/>
      <w:marRight w:val="0"/>
      <w:marTop w:val="0"/>
      <w:marBottom w:val="0"/>
      <w:divBdr>
        <w:top w:val="none" w:sz="0" w:space="0" w:color="auto"/>
        <w:left w:val="none" w:sz="0" w:space="0" w:color="auto"/>
        <w:bottom w:val="none" w:sz="0" w:space="0" w:color="auto"/>
        <w:right w:val="none" w:sz="0" w:space="0" w:color="auto"/>
      </w:divBdr>
    </w:div>
    <w:div w:id="779763121">
      <w:bodyDiv w:val="1"/>
      <w:marLeft w:val="0"/>
      <w:marRight w:val="0"/>
      <w:marTop w:val="0"/>
      <w:marBottom w:val="0"/>
      <w:divBdr>
        <w:top w:val="none" w:sz="0" w:space="0" w:color="auto"/>
        <w:left w:val="none" w:sz="0" w:space="0" w:color="auto"/>
        <w:bottom w:val="none" w:sz="0" w:space="0" w:color="auto"/>
        <w:right w:val="none" w:sz="0" w:space="0" w:color="auto"/>
      </w:divBdr>
    </w:div>
    <w:div w:id="785733021">
      <w:bodyDiv w:val="1"/>
      <w:marLeft w:val="0"/>
      <w:marRight w:val="0"/>
      <w:marTop w:val="0"/>
      <w:marBottom w:val="0"/>
      <w:divBdr>
        <w:top w:val="none" w:sz="0" w:space="0" w:color="auto"/>
        <w:left w:val="none" w:sz="0" w:space="0" w:color="auto"/>
        <w:bottom w:val="none" w:sz="0" w:space="0" w:color="auto"/>
        <w:right w:val="none" w:sz="0" w:space="0" w:color="auto"/>
      </w:divBdr>
    </w:div>
    <w:div w:id="786124813">
      <w:bodyDiv w:val="1"/>
      <w:marLeft w:val="0"/>
      <w:marRight w:val="0"/>
      <w:marTop w:val="0"/>
      <w:marBottom w:val="0"/>
      <w:divBdr>
        <w:top w:val="none" w:sz="0" w:space="0" w:color="auto"/>
        <w:left w:val="none" w:sz="0" w:space="0" w:color="auto"/>
        <w:bottom w:val="none" w:sz="0" w:space="0" w:color="auto"/>
        <w:right w:val="none" w:sz="0" w:space="0" w:color="auto"/>
      </w:divBdr>
    </w:div>
    <w:div w:id="787697463">
      <w:bodyDiv w:val="1"/>
      <w:marLeft w:val="0"/>
      <w:marRight w:val="0"/>
      <w:marTop w:val="0"/>
      <w:marBottom w:val="0"/>
      <w:divBdr>
        <w:top w:val="none" w:sz="0" w:space="0" w:color="auto"/>
        <w:left w:val="none" w:sz="0" w:space="0" w:color="auto"/>
        <w:bottom w:val="none" w:sz="0" w:space="0" w:color="auto"/>
        <w:right w:val="none" w:sz="0" w:space="0" w:color="auto"/>
      </w:divBdr>
    </w:div>
    <w:div w:id="793255990">
      <w:bodyDiv w:val="1"/>
      <w:marLeft w:val="0"/>
      <w:marRight w:val="0"/>
      <w:marTop w:val="0"/>
      <w:marBottom w:val="0"/>
      <w:divBdr>
        <w:top w:val="none" w:sz="0" w:space="0" w:color="auto"/>
        <w:left w:val="none" w:sz="0" w:space="0" w:color="auto"/>
        <w:bottom w:val="none" w:sz="0" w:space="0" w:color="auto"/>
        <w:right w:val="none" w:sz="0" w:space="0" w:color="auto"/>
      </w:divBdr>
    </w:div>
    <w:div w:id="798645482">
      <w:bodyDiv w:val="1"/>
      <w:marLeft w:val="0"/>
      <w:marRight w:val="0"/>
      <w:marTop w:val="0"/>
      <w:marBottom w:val="0"/>
      <w:divBdr>
        <w:top w:val="none" w:sz="0" w:space="0" w:color="auto"/>
        <w:left w:val="none" w:sz="0" w:space="0" w:color="auto"/>
        <w:bottom w:val="none" w:sz="0" w:space="0" w:color="auto"/>
        <w:right w:val="none" w:sz="0" w:space="0" w:color="auto"/>
      </w:divBdr>
    </w:div>
    <w:div w:id="798718201">
      <w:bodyDiv w:val="1"/>
      <w:marLeft w:val="0"/>
      <w:marRight w:val="0"/>
      <w:marTop w:val="0"/>
      <w:marBottom w:val="0"/>
      <w:divBdr>
        <w:top w:val="none" w:sz="0" w:space="0" w:color="auto"/>
        <w:left w:val="none" w:sz="0" w:space="0" w:color="auto"/>
        <w:bottom w:val="none" w:sz="0" w:space="0" w:color="auto"/>
        <w:right w:val="none" w:sz="0" w:space="0" w:color="auto"/>
      </w:divBdr>
    </w:div>
    <w:div w:id="802583615">
      <w:bodyDiv w:val="1"/>
      <w:marLeft w:val="0"/>
      <w:marRight w:val="0"/>
      <w:marTop w:val="0"/>
      <w:marBottom w:val="0"/>
      <w:divBdr>
        <w:top w:val="none" w:sz="0" w:space="0" w:color="auto"/>
        <w:left w:val="none" w:sz="0" w:space="0" w:color="auto"/>
        <w:bottom w:val="none" w:sz="0" w:space="0" w:color="auto"/>
        <w:right w:val="none" w:sz="0" w:space="0" w:color="auto"/>
      </w:divBdr>
    </w:div>
    <w:div w:id="806361130">
      <w:bodyDiv w:val="1"/>
      <w:marLeft w:val="0"/>
      <w:marRight w:val="0"/>
      <w:marTop w:val="0"/>
      <w:marBottom w:val="0"/>
      <w:divBdr>
        <w:top w:val="none" w:sz="0" w:space="0" w:color="auto"/>
        <w:left w:val="none" w:sz="0" w:space="0" w:color="auto"/>
        <w:bottom w:val="none" w:sz="0" w:space="0" w:color="auto"/>
        <w:right w:val="none" w:sz="0" w:space="0" w:color="auto"/>
      </w:divBdr>
    </w:div>
    <w:div w:id="807667830">
      <w:bodyDiv w:val="1"/>
      <w:marLeft w:val="0"/>
      <w:marRight w:val="0"/>
      <w:marTop w:val="0"/>
      <w:marBottom w:val="0"/>
      <w:divBdr>
        <w:top w:val="none" w:sz="0" w:space="0" w:color="auto"/>
        <w:left w:val="none" w:sz="0" w:space="0" w:color="auto"/>
        <w:bottom w:val="none" w:sz="0" w:space="0" w:color="auto"/>
        <w:right w:val="none" w:sz="0" w:space="0" w:color="auto"/>
      </w:divBdr>
    </w:div>
    <w:div w:id="809597524">
      <w:bodyDiv w:val="1"/>
      <w:marLeft w:val="0"/>
      <w:marRight w:val="0"/>
      <w:marTop w:val="0"/>
      <w:marBottom w:val="0"/>
      <w:divBdr>
        <w:top w:val="none" w:sz="0" w:space="0" w:color="auto"/>
        <w:left w:val="none" w:sz="0" w:space="0" w:color="auto"/>
        <w:bottom w:val="none" w:sz="0" w:space="0" w:color="auto"/>
        <w:right w:val="none" w:sz="0" w:space="0" w:color="auto"/>
      </w:divBdr>
    </w:div>
    <w:div w:id="811210799">
      <w:bodyDiv w:val="1"/>
      <w:marLeft w:val="0"/>
      <w:marRight w:val="0"/>
      <w:marTop w:val="0"/>
      <w:marBottom w:val="0"/>
      <w:divBdr>
        <w:top w:val="none" w:sz="0" w:space="0" w:color="auto"/>
        <w:left w:val="none" w:sz="0" w:space="0" w:color="auto"/>
        <w:bottom w:val="none" w:sz="0" w:space="0" w:color="auto"/>
        <w:right w:val="none" w:sz="0" w:space="0" w:color="auto"/>
      </w:divBdr>
    </w:div>
    <w:div w:id="814757967">
      <w:bodyDiv w:val="1"/>
      <w:marLeft w:val="0"/>
      <w:marRight w:val="0"/>
      <w:marTop w:val="0"/>
      <w:marBottom w:val="0"/>
      <w:divBdr>
        <w:top w:val="none" w:sz="0" w:space="0" w:color="auto"/>
        <w:left w:val="none" w:sz="0" w:space="0" w:color="auto"/>
        <w:bottom w:val="none" w:sz="0" w:space="0" w:color="auto"/>
        <w:right w:val="none" w:sz="0" w:space="0" w:color="auto"/>
      </w:divBdr>
    </w:div>
    <w:div w:id="820079373">
      <w:bodyDiv w:val="1"/>
      <w:marLeft w:val="0"/>
      <w:marRight w:val="0"/>
      <w:marTop w:val="0"/>
      <w:marBottom w:val="0"/>
      <w:divBdr>
        <w:top w:val="none" w:sz="0" w:space="0" w:color="auto"/>
        <w:left w:val="none" w:sz="0" w:space="0" w:color="auto"/>
        <w:bottom w:val="none" w:sz="0" w:space="0" w:color="auto"/>
        <w:right w:val="none" w:sz="0" w:space="0" w:color="auto"/>
      </w:divBdr>
    </w:div>
    <w:div w:id="822087815">
      <w:bodyDiv w:val="1"/>
      <w:marLeft w:val="0"/>
      <w:marRight w:val="0"/>
      <w:marTop w:val="0"/>
      <w:marBottom w:val="0"/>
      <w:divBdr>
        <w:top w:val="none" w:sz="0" w:space="0" w:color="auto"/>
        <w:left w:val="none" w:sz="0" w:space="0" w:color="auto"/>
        <w:bottom w:val="none" w:sz="0" w:space="0" w:color="auto"/>
        <w:right w:val="none" w:sz="0" w:space="0" w:color="auto"/>
      </w:divBdr>
    </w:div>
    <w:div w:id="823205466">
      <w:bodyDiv w:val="1"/>
      <w:marLeft w:val="0"/>
      <w:marRight w:val="0"/>
      <w:marTop w:val="0"/>
      <w:marBottom w:val="0"/>
      <w:divBdr>
        <w:top w:val="none" w:sz="0" w:space="0" w:color="auto"/>
        <w:left w:val="none" w:sz="0" w:space="0" w:color="auto"/>
        <w:bottom w:val="none" w:sz="0" w:space="0" w:color="auto"/>
        <w:right w:val="none" w:sz="0" w:space="0" w:color="auto"/>
      </w:divBdr>
    </w:div>
    <w:div w:id="825977889">
      <w:bodyDiv w:val="1"/>
      <w:marLeft w:val="0"/>
      <w:marRight w:val="0"/>
      <w:marTop w:val="0"/>
      <w:marBottom w:val="0"/>
      <w:divBdr>
        <w:top w:val="none" w:sz="0" w:space="0" w:color="auto"/>
        <w:left w:val="none" w:sz="0" w:space="0" w:color="auto"/>
        <w:bottom w:val="none" w:sz="0" w:space="0" w:color="auto"/>
        <w:right w:val="none" w:sz="0" w:space="0" w:color="auto"/>
      </w:divBdr>
    </w:div>
    <w:div w:id="826483609">
      <w:bodyDiv w:val="1"/>
      <w:marLeft w:val="0"/>
      <w:marRight w:val="0"/>
      <w:marTop w:val="0"/>
      <w:marBottom w:val="0"/>
      <w:divBdr>
        <w:top w:val="none" w:sz="0" w:space="0" w:color="auto"/>
        <w:left w:val="none" w:sz="0" w:space="0" w:color="auto"/>
        <w:bottom w:val="none" w:sz="0" w:space="0" w:color="auto"/>
        <w:right w:val="none" w:sz="0" w:space="0" w:color="auto"/>
      </w:divBdr>
    </w:div>
    <w:div w:id="829254662">
      <w:bodyDiv w:val="1"/>
      <w:marLeft w:val="0"/>
      <w:marRight w:val="0"/>
      <w:marTop w:val="0"/>
      <w:marBottom w:val="0"/>
      <w:divBdr>
        <w:top w:val="none" w:sz="0" w:space="0" w:color="auto"/>
        <w:left w:val="none" w:sz="0" w:space="0" w:color="auto"/>
        <w:bottom w:val="none" w:sz="0" w:space="0" w:color="auto"/>
        <w:right w:val="none" w:sz="0" w:space="0" w:color="auto"/>
      </w:divBdr>
    </w:div>
    <w:div w:id="832063324">
      <w:bodyDiv w:val="1"/>
      <w:marLeft w:val="0"/>
      <w:marRight w:val="0"/>
      <w:marTop w:val="0"/>
      <w:marBottom w:val="0"/>
      <w:divBdr>
        <w:top w:val="none" w:sz="0" w:space="0" w:color="auto"/>
        <w:left w:val="none" w:sz="0" w:space="0" w:color="auto"/>
        <w:bottom w:val="none" w:sz="0" w:space="0" w:color="auto"/>
        <w:right w:val="none" w:sz="0" w:space="0" w:color="auto"/>
      </w:divBdr>
    </w:div>
    <w:div w:id="838933482">
      <w:bodyDiv w:val="1"/>
      <w:marLeft w:val="0"/>
      <w:marRight w:val="0"/>
      <w:marTop w:val="0"/>
      <w:marBottom w:val="0"/>
      <w:divBdr>
        <w:top w:val="none" w:sz="0" w:space="0" w:color="auto"/>
        <w:left w:val="none" w:sz="0" w:space="0" w:color="auto"/>
        <w:bottom w:val="none" w:sz="0" w:space="0" w:color="auto"/>
        <w:right w:val="none" w:sz="0" w:space="0" w:color="auto"/>
      </w:divBdr>
    </w:div>
    <w:div w:id="839198409">
      <w:bodyDiv w:val="1"/>
      <w:marLeft w:val="0"/>
      <w:marRight w:val="0"/>
      <w:marTop w:val="0"/>
      <w:marBottom w:val="0"/>
      <w:divBdr>
        <w:top w:val="none" w:sz="0" w:space="0" w:color="auto"/>
        <w:left w:val="none" w:sz="0" w:space="0" w:color="auto"/>
        <w:bottom w:val="none" w:sz="0" w:space="0" w:color="auto"/>
        <w:right w:val="none" w:sz="0" w:space="0" w:color="auto"/>
      </w:divBdr>
    </w:div>
    <w:div w:id="856239234">
      <w:bodyDiv w:val="1"/>
      <w:marLeft w:val="0"/>
      <w:marRight w:val="0"/>
      <w:marTop w:val="0"/>
      <w:marBottom w:val="0"/>
      <w:divBdr>
        <w:top w:val="none" w:sz="0" w:space="0" w:color="auto"/>
        <w:left w:val="none" w:sz="0" w:space="0" w:color="auto"/>
        <w:bottom w:val="none" w:sz="0" w:space="0" w:color="auto"/>
        <w:right w:val="none" w:sz="0" w:space="0" w:color="auto"/>
      </w:divBdr>
    </w:div>
    <w:div w:id="856432820">
      <w:bodyDiv w:val="1"/>
      <w:marLeft w:val="0"/>
      <w:marRight w:val="0"/>
      <w:marTop w:val="0"/>
      <w:marBottom w:val="0"/>
      <w:divBdr>
        <w:top w:val="none" w:sz="0" w:space="0" w:color="auto"/>
        <w:left w:val="none" w:sz="0" w:space="0" w:color="auto"/>
        <w:bottom w:val="none" w:sz="0" w:space="0" w:color="auto"/>
        <w:right w:val="none" w:sz="0" w:space="0" w:color="auto"/>
      </w:divBdr>
    </w:div>
    <w:div w:id="858662672">
      <w:bodyDiv w:val="1"/>
      <w:marLeft w:val="0"/>
      <w:marRight w:val="0"/>
      <w:marTop w:val="0"/>
      <w:marBottom w:val="0"/>
      <w:divBdr>
        <w:top w:val="none" w:sz="0" w:space="0" w:color="auto"/>
        <w:left w:val="none" w:sz="0" w:space="0" w:color="auto"/>
        <w:bottom w:val="none" w:sz="0" w:space="0" w:color="auto"/>
        <w:right w:val="none" w:sz="0" w:space="0" w:color="auto"/>
      </w:divBdr>
    </w:div>
    <w:div w:id="859009220">
      <w:bodyDiv w:val="1"/>
      <w:marLeft w:val="0"/>
      <w:marRight w:val="0"/>
      <w:marTop w:val="0"/>
      <w:marBottom w:val="0"/>
      <w:divBdr>
        <w:top w:val="none" w:sz="0" w:space="0" w:color="auto"/>
        <w:left w:val="none" w:sz="0" w:space="0" w:color="auto"/>
        <w:bottom w:val="none" w:sz="0" w:space="0" w:color="auto"/>
        <w:right w:val="none" w:sz="0" w:space="0" w:color="auto"/>
      </w:divBdr>
    </w:div>
    <w:div w:id="859970078">
      <w:bodyDiv w:val="1"/>
      <w:marLeft w:val="0"/>
      <w:marRight w:val="0"/>
      <w:marTop w:val="0"/>
      <w:marBottom w:val="0"/>
      <w:divBdr>
        <w:top w:val="none" w:sz="0" w:space="0" w:color="auto"/>
        <w:left w:val="none" w:sz="0" w:space="0" w:color="auto"/>
        <w:bottom w:val="none" w:sz="0" w:space="0" w:color="auto"/>
        <w:right w:val="none" w:sz="0" w:space="0" w:color="auto"/>
      </w:divBdr>
    </w:div>
    <w:div w:id="863597463">
      <w:bodyDiv w:val="1"/>
      <w:marLeft w:val="0"/>
      <w:marRight w:val="0"/>
      <w:marTop w:val="0"/>
      <w:marBottom w:val="0"/>
      <w:divBdr>
        <w:top w:val="none" w:sz="0" w:space="0" w:color="auto"/>
        <w:left w:val="none" w:sz="0" w:space="0" w:color="auto"/>
        <w:bottom w:val="none" w:sz="0" w:space="0" w:color="auto"/>
        <w:right w:val="none" w:sz="0" w:space="0" w:color="auto"/>
      </w:divBdr>
    </w:div>
    <w:div w:id="866406400">
      <w:bodyDiv w:val="1"/>
      <w:marLeft w:val="0"/>
      <w:marRight w:val="0"/>
      <w:marTop w:val="0"/>
      <w:marBottom w:val="0"/>
      <w:divBdr>
        <w:top w:val="none" w:sz="0" w:space="0" w:color="auto"/>
        <w:left w:val="none" w:sz="0" w:space="0" w:color="auto"/>
        <w:bottom w:val="none" w:sz="0" w:space="0" w:color="auto"/>
        <w:right w:val="none" w:sz="0" w:space="0" w:color="auto"/>
      </w:divBdr>
    </w:div>
    <w:div w:id="870999603">
      <w:bodyDiv w:val="1"/>
      <w:marLeft w:val="0"/>
      <w:marRight w:val="0"/>
      <w:marTop w:val="0"/>
      <w:marBottom w:val="0"/>
      <w:divBdr>
        <w:top w:val="none" w:sz="0" w:space="0" w:color="auto"/>
        <w:left w:val="none" w:sz="0" w:space="0" w:color="auto"/>
        <w:bottom w:val="none" w:sz="0" w:space="0" w:color="auto"/>
        <w:right w:val="none" w:sz="0" w:space="0" w:color="auto"/>
      </w:divBdr>
    </w:div>
    <w:div w:id="872502921">
      <w:bodyDiv w:val="1"/>
      <w:marLeft w:val="0"/>
      <w:marRight w:val="0"/>
      <w:marTop w:val="0"/>
      <w:marBottom w:val="0"/>
      <w:divBdr>
        <w:top w:val="none" w:sz="0" w:space="0" w:color="auto"/>
        <w:left w:val="none" w:sz="0" w:space="0" w:color="auto"/>
        <w:bottom w:val="none" w:sz="0" w:space="0" w:color="auto"/>
        <w:right w:val="none" w:sz="0" w:space="0" w:color="auto"/>
      </w:divBdr>
    </w:div>
    <w:div w:id="874581022">
      <w:bodyDiv w:val="1"/>
      <w:marLeft w:val="0"/>
      <w:marRight w:val="0"/>
      <w:marTop w:val="0"/>
      <w:marBottom w:val="0"/>
      <w:divBdr>
        <w:top w:val="none" w:sz="0" w:space="0" w:color="auto"/>
        <w:left w:val="none" w:sz="0" w:space="0" w:color="auto"/>
        <w:bottom w:val="none" w:sz="0" w:space="0" w:color="auto"/>
        <w:right w:val="none" w:sz="0" w:space="0" w:color="auto"/>
      </w:divBdr>
    </w:div>
    <w:div w:id="876432175">
      <w:bodyDiv w:val="1"/>
      <w:marLeft w:val="0"/>
      <w:marRight w:val="0"/>
      <w:marTop w:val="0"/>
      <w:marBottom w:val="0"/>
      <w:divBdr>
        <w:top w:val="none" w:sz="0" w:space="0" w:color="auto"/>
        <w:left w:val="none" w:sz="0" w:space="0" w:color="auto"/>
        <w:bottom w:val="none" w:sz="0" w:space="0" w:color="auto"/>
        <w:right w:val="none" w:sz="0" w:space="0" w:color="auto"/>
      </w:divBdr>
    </w:div>
    <w:div w:id="878932845">
      <w:bodyDiv w:val="1"/>
      <w:marLeft w:val="0"/>
      <w:marRight w:val="0"/>
      <w:marTop w:val="0"/>
      <w:marBottom w:val="0"/>
      <w:divBdr>
        <w:top w:val="none" w:sz="0" w:space="0" w:color="auto"/>
        <w:left w:val="none" w:sz="0" w:space="0" w:color="auto"/>
        <w:bottom w:val="none" w:sz="0" w:space="0" w:color="auto"/>
        <w:right w:val="none" w:sz="0" w:space="0" w:color="auto"/>
      </w:divBdr>
    </w:div>
    <w:div w:id="884171976">
      <w:bodyDiv w:val="1"/>
      <w:marLeft w:val="0"/>
      <w:marRight w:val="0"/>
      <w:marTop w:val="0"/>
      <w:marBottom w:val="0"/>
      <w:divBdr>
        <w:top w:val="none" w:sz="0" w:space="0" w:color="auto"/>
        <w:left w:val="none" w:sz="0" w:space="0" w:color="auto"/>
        <w:bottom w:val="none" w:sz="0" w:space="0" w:color="auto"/>
        <w:right w:val="none" w:sz="0" w:space="0" w:color="auto"/>
      </w:divBdr>
    </w:div>
    <w:div w:id="890115602">
      <w:bodyDiv w:val="1"/>
      <w:marLeft w:val="0"/>
      <w:marRight w:val="0"/>
      <w:marTop w:val="0"/>
      <w:marBottom w:val="0"/>
      <w:divBdr>
        <w:top w:val="none" w:sz="0" w:space="0" w:color="auto"/>
        <w:left w:val="none" w:sz="0" w:space="0" w:color="auto"/>
        <w:bottom w:val="none" w:sz="0" w:space="0" w:color="auto"/>
        <w:right w:val="none" w:sz="0" w:space="0" w:color="auto"/>
      </w:divBdr>
    </w:div>
    <w:div w:id="892543893">
      <w:bodyDiv w:val="1"/>
      <w:marLeft w:val="0"/>
      <w:marRight w:val="0"/>
      <w:marTop w:val="0"/>
      <w:marBottom w:val="0"/>
      <w:divBdr>
        <w:top w:val="none" w:sz="0" w:space="0" w:color="auto"/>
        <w:left w:val="none" w:sz="0" w:space="0" w:color="auto"/>
        <w:bottom w:val="none" w:sz="0" w:space="0" w:color="auto"/>
        <w:right w:val="none" w:sz="0" w:space="0" w:color="auto"/>
      </w:divBdr>
    </w:div>
    <w:div w:id="897668224">
      <w:bodyDiv w:val="1"/>
      <w:marLeft w:val="0"/>
      <w:marRight w:val="0"/>
      <w:marTop w:val="0"/>
      <w:marBottom w:val="0"/>
      <w:divBdr>
        <w:top w:val="none" w:sz="0" w:space="0" w:color="auto"/>
        <w:left w:val="none" w:sz="0" w:space="0" w:color="auto"/>
        <w:bottom w:val="none" w:sz="0" w:space="0" w:color="auto"/>
        <w:right w:val="none" w:sz="0" w:space="0" w:color="auto"/>
      </w:divBdr>
    </w:div>
    <w:div w:id="897784120">
      <w:bodyDiv w:val="1"/>
      <w:marLeft w:val="0"/>
      <w:marRight w:val="0"/>
      <w:marTop w:val="0"/>
      <w:marBottom w:val="0"/>
      <w:divBdr>
        <w:top w:val="none" w:sz="0" w:space="0" w:color="auto"/>
        <w:left w:val="none" w:sz="0" w:space="0" w:color="auto"/>
        <w:bottom w:val="none" w:sz="0" w:space="0" w:color="auto"/>
        <w:right w:val="none" w:sz="0" w:space="0" w:color="auto"/>
      </w:divBdr>
    </w:div>
    <w:div w:id="898637018">
      <w:bodyDiv w:val="1"/>
      <w:marLeft w:val="0"/>
      <w:marRight w:val="0"/>
      <w:marTop w:val="0"/>
      <w:marBottom w:val="0"/>
      <w:divBdr>
        <w:top w:val="none" w:sz="0" w:space="0" w:color="auto"/>
        <w:left w:val="none" w:sz="0" w:space="0" w:color="auto"/>
        <w:bottom w:val="none" w:sz="0" w:space="0" w:color="auto"/>
        <w:right w:val="none" w:sz="0" w:space="0" w:color="auto"/>
      </w:divBdr>
    </w:div>
    <w:div w:id="900944879">
      <w:bodyDiv w:val="1"/>
      <w:marLeft w:val="0"/>
      <w:marRight w:val="0"/>
      <w:marTop w:val="0"/>
      <w:marBottom w:val="0"/>
      <w:divBdr>
        <w:top w:val="none" w:sz="0" w:space="0" w:color="auto"/>
        <w:left w:val="none" w:sz="0" w:space="0" w:color="auto"/>
        <w:bottom w:val="none" w:sz="0" w:space="0" w:color="auto"/>
        <w:right w:val="none" w:sz="0" w:space="0" w:color="auto"/>
      </w:divBdr>
    </w:div>
    <w:div w:id="904414172">
      <w:bodyDiv w:val="1"/>
      <w:marLeft w:val="0"/>
      <w:marRight w:val="0"/>
      <w:marTop w:val="0"/>
      <w:marBottom w:val="0"/>
      <w:divBdr>
        <w:top w:val="none" w:sz="0" w:space="0" w:color="auto"/>
        <w:left w:val="none" w:sz="0" w:space="0" w:color="auto"/>
        <w:bottom w:val="none" w:sz="0" w:space="0" w:color="auto"/>
        <w:right w:val="none" w:sz="0" w:space="0" w:color="auto"/>
      </w:divBdr>
    </w:div>
    <w:div w:id="907349560">
      <w:bodyDiv w:val="1"/>
      <w:marLeft w:val="0"/>
      <w:marRight w:val="0"/>
      <w:marTop w:val="0"/>
      <w:marBottom w:val="0"/>
      <w:divBdr>
        <w:top w:val="none" w:sz="0" w:space="0" w:color="auto"/>
        <w:left w:val="none" w:sz="0" w:space="0" w:color="auto"/>
        <w:bottom w:val="none" w:sz="0" w:space="0" w:color="auto"/>
        <w:right w:val="none" w:sz="0" w:space="0" w:color="auto"/>
      </w:divBdr>
    </w:div>
    <w:div w:id="910969709">
      <w:bodyDiv w:val="1"/>
      <w:marLeft w:val="0"/>
      <w:marRight w:val="0"/>
      <w:marTop w:val="0"/>
      <w:marBottom w:val="0"/>
      <w:divBdr>
        <w:top w:val="none" w:sz="0" w:space="0" w:color="auto"/>
        <w:left w:val="none" w:sz="0" w:space="0" w:color="auto"/>
        <w:bottom w:val="none" w:sz="0" w:space="0" w:color="auto"/>
        <w:right w:val="none" w:sz="0" w:space="0" w:color="auto"/>
      </w:divBdr>
    </w:div>
    <w:div w:id="910970650">
      <w:bodyDiv w:val="1"/>
      <w:marLeft w:val="0"/>
      <w:marRight w:val="0"/>
      <w:marTop w:val="0"/>
      <w:marBottom w:val="0"/>
      <w:divBdr>
        <w:top w:val="none" w:sz="0" w:space="0" w:color="auto"/>
        <w:left w:val="none" w:sz="0" w:space="0" w:color="auto"/>
        <w:bottom w:val="none" w:sz="0" w:space="0" w:color="auto"/>
        <w:right w:val="none" w:sz="0" w:space="0" w:color="auto"/>
      </w:divBdr>
    </w:div>
    <w:div w:id="910971422">
      <w:bodyDiv w:val="1"/>
      <w:marLeft w:val="0"/>
      <w:marRight w:val="0"/>
      <w:marTop w:val="0"/>
      <w:marBottom w:val="0"/>
      <w:divBdr>
        <w:top w:val="none" w:sz="0" w:space="0" w:color="auto"/>
        <w:left w:val="none" w:sz="0" w:space="0" w:color="auto"/>
        <w:bottom w:val="none" w:sz="0" w:space="0" w:color="auto"/>
        <w:right w:val="none" w:sz="0" w:space="0" w:color="auto"/>
      </w:divBdr>
    </w:div>
    <w:div w:id="912470796">
      <w:bodyDiv w:val="1"/>
      <w:marLeft w:val="0"/>
      <w:marRight w:val="0"/>
      <w:marTop w:val="0"/>
      <w:marBottom w:val="0"/>
      <w:divBdr>
        <w:top w:val="none" w:sz="0" w:space="0" w:color="auto"/>
        <w:left w:val="none" w:sz="0" w:space="0" w:color="auto"/>
        <w:bottom w:val="none" w:sz="0" w:space="0" w:color="auto"/>
        <w:right w:val="none" w:sz="0" w:space="0" w:color="auto"/>
      </w:divBdr>
    </w:div>
    <w:div w:id="917405161">
      <w:bodyDiv w:val="1"/>
      <w:marLeft w:val="0"/>
      <w:marRight w:val="0"/>
      <w:marTop w:val="0"/>
      <w:marBottom w:val="0"/>
      <w:divBdr>
        <w:top w:val="none" w:sz="0" w:space="0" w:color="auto"/>
        <w:left w:val="none" w:sz="0" w:space="0" w:color="auto"/>
        <w:bottom w:val="none" w:sz="0" w:space="0" w:color="auto"/>
        <w:right w:val="none" w:sz="0" w:space="0" w:color="auto"/>
      </w:divBdr>
    </w:div>
    <w:div w:id="917443888">
      <w:bodyDiv w:val="1"/>
      <w:marLeft w:val="0"/>
      <w:marRight w:val="0"/>
      <w:marTop w:val="0"/>
      <w:marBottom w:val="0"/>
      <w:divBdr>
        <w:top w:val="none" w:sz="0" w:space="0" w:color="auto"/>
        <w:left w:val="none" w:sz="0" w:space="0" w:color="auto"/>
        <w:bottom w:val="none" w:sz="0" w:space="0" w:color="auto"/>
        <w:right w:val="none" w:sz="0" w:space="0" w:color="auto"/>
      </w:divBdr>
    </w:div>
    <w:div w:id="933518448">
      <w:bodyDiv w:val="1"/>
      <w:marLeft w:val="0"/>
      <w:marRight w:val="0"/>
      <w:marTop w:val="0"/>
      <w:marBottom w:val="0"/>
      <w:divBdr>
        <w:top w:val="none" w:sz="0" w:space="0" w:color="auto"/>
        <w:left w:val="none" w:sz="0" w:space="0" w:color="auto"/>
        <w:bottom w:val="none" w:sz="0" w:space="0" w:color="auto"/>
        <w:right w:val="none" w:sz="0" w:space="0" w:color="auto"/>
      </w:divBdr>
    </w:div>
    <w:div w:id="933629178">
      <w:bodyDiv w:val="1"/>
      <w:marLeft w:val="0"/>
      <w:marRight w:val="0"/>
      <w:marTop w:val="0"/>
      <w:marBottom w:val="0"/>
      <w:divBdr>
        <w:top w:val="none" w:sz="0" w:space="0" w:color="auto"/>
        <w:left w:val="none" w:sz="0" w:space="0" w:color="auto"/>
        <w:bottom w:val="none" w:sz="0" w:space="0" w:color="auto"/>
        <w:right w:val="none" w:sz="0" w:space="0" w:color="auto"/>
      </w:divBdr>
    </w:div>
    <w:div w:id="934751296">
      <w:bodyDiv w:val="1"/>
      <w:marLeft w:val="0"/>
      <w:marRight w:val="0"/>
      <w:marTop w:val="0"/>
      <w:marBottom w:val="0"/>
      <w:divBdr>
        <w:top w:val="none" w:sz="0" w:space="0" w:color="auto"/>
        <w:left w:val="none" w:sz="0" w:space="0" w:color="auto"/>
        <w:bottom w:val="none" w:sz="0" w:space="0" w:color="auto"/>
        <w:right w:val="none" w:sz="0" w:space="0" w:color="auto"/>
      </w:divBdr>
    </w:div>
    <w:div w:id="937952091">
      <w:bodyDiv w:val="1"/>
      <w:marLeft w:val="0"/>
      <w:marRight w:val="0"/>
      <w:marTop w:val="0"/>
      <w:marBottom w:val="0"/>
      <w:divBdr>
        <w:top w:val="none" w:sz="0" w:space="0" w:color="auto"/>
        <w:left w:val="none" w:sz="0" w:space="0" w:color="auto"/>
        <w:bottom w:val="none" w:sz="0" w:space="0" w:color="auto"/>
        <w:right w:val="none" w:sz="0" w:space="0" w:color="auto"/>
      </w:divBdr>
    </w:div>
    <w:div w:id="937982016">
      <w:bodyDiv w:val="1"/>
      <w:marLeft w:val="0"/>
      <w:marRight w:val="0"/>
      <w:marTop w:val="0"/>
      <w:marBottom w:val="0"/>
      <w:divBdr>
        <w:top w:val="none" w:sz="0" w:space="0" w:color="auto"/>
        <w:left w:val="none" w:sz="0" w:space="0" w:color="auto"/>
        <w:bottom w:val="none" w:sz="0" w:space="0" w:color="auto"/>
        <w:right w:val="none" w:sz="0" w:space="0" w:color="auto"/>
      </w:divBdr>
    </w:div>
    <w:div w:id="938563704">
      <w:bodyDiv w:val="1"/>
      <w:marLeft w:val="0"/>
      <w:marRight w:val="0"/>
      <w:marTop w:val="0"/>
      <w:marBottom w:val="0"/>
      <w:divBdr>
        <w:top w:val="none" w:sz="0" w:space="0" w:color="auto"/>
        <w:left w:val="none" w:sz="0" w:space="0" w:color="auto"/>
        <w:bottom w:val="none" w:sz="0" w:space="0" w:color="auto"/>
        <w:right w:val="none" w:sz="0" w:space="0" w:color="auto"/>
      </w:divBdr>
    </w:div>
    <w:div w:id="943078685">
      <w:bodyDiv w:val="1"/>
      <w:marLeft w:val="0"/>
      <w:marRight w:val="0"/>
      <w:marTop w:val="0"/>
      <w:marBottom w:val="0"/>
      <w:divBdr>
        <w:top w:val="none" w:sz="0" w:space="0" w:color="auto"/>
        <w:left w:val="none" w:sz="0" w:space="0" w:color="auto"/>
        <w:bottom w:val="none" w:sz="0" w:space="0" w:color="auto"/>
        <w:right w:val="none" w:sz="0" w:space="0" w:color="auto"/>
      </w:divBdr>
    </w:div>
    <w:div w:id="943195680">
      <w:bodyDiv w:val="1"/>
      <w:marLeft w:val="0"/>
      <w:marRight w:val="0"/>
      <w:marTop w:val="0"/>
      <w:marBottom w:val="0"/>
      <w:divBdr>
        <w:top w:val="none" w:sz="0" w:space="0" w:color="auto"/>
        <w:left w:val="none" w:sz="0" w:space="0" w:color="auto"/>
        <w:bottom w:val="none" w:sz="0" w:space="0" w:color="auto"/>
        <w:right w:val="none" w:sz="0" w:space="0" w:color="auto"/>
      </w:divBdr>
    </w:div>
    <w:div w:id="948660850">
      <w:bodyDiv w:val="1"/>
      <w:marLeft w:val="0"/>
      <w:marRight w:val="0"/>
      <w:marTop w:val="0"/>
      <w:marBottom w:val="0"/>
      <w:divBdr>
        <w:top w:val="none" w:sz="0" w:space="0" w:color="auto"/>
        <w:left w:val="none" w:sz="0" w:space="0" w:color="auto"/>
        <w:bottom w:val="none" w:sz="0" w:space="0" w:color="auto"/>
        <w:right w:val="none" w:sz="0" w:space="0" w:color="auto"/>
      </w:divBdr>
    </w:div>
    <w:div w:id="949556983">
      <w:bodyDiv w:val="1"/>
      <w:marLeft w:val="0"/>
      <w:marRight w:val="0"/>
      <w:marTop w:val="0"/>
      <w:marBottom w:val="0"/>
      <w:divBdr>
        <w:top w:val="none" w:sz="0" w:space="0" w:color="auto"/>
        <w:left w:val="none" w:sz="0" w:space="0" w:color="auto"/>
        <w:bottom w:val="none" w:sz="0" w:space="0" w:color="auto"/>
        <w:right w:val="none" w:sz="0" w:space="0" w:color="auto"/>
      </w:divBdr>
    </w:div>
    <w:div w:id="954555700">
      <w:bodyDiv w:val="1"/>
      <w:marLeft w:val="0"/>
      <w:marRight w:val="0"/>
      <w:marTop w:val="0"/>
      <w:marBottom w:val="0"/>
      <w:divBdr>
        <w:top w:val="none" w:sz="0" w:space="0" w:color="auto"/>
        <w:left w:val="none" w:sz="0" w:space="0" w:color="auto"/>
        <w:bottom w:val="none" w:sz="0" w:space="0" w:color="auto"/>
        <w:right w:val="none" w:sz="0" w:space="0" w:color="auto"/>
      </w:divBdr>
    </w:div>
    <w:div w:id="956060205">
      <w:bodyDiv w:val="1"/>
      <w:marLeft w:val="0"/>
      <w:marRight w:val="0"/>
      <w:marTop w:val="0"/>
      <w:marBottom w:val="0"/>
      <w:divBdr>
        <w:top w:val="none" w:sz="0" w:space="0" w:color="auto"/>
        <w:left w:val="none" w:sz="0" w:space="0" w:color="auto"/>
        <w:bottom w:val="none" w:sz="0" w:space="0" w:color="auto"/>
        <w:right w:val="none" w:sz="0" w:space="0" w:color="auto"/>
      </w:divBdr>
    </w:div>
    <w:div w:id="956378095">
      <w:bodyDiv w:val="1"/>
      <w:marLeft w:val="0"/>
      <w:marRight w:val="0"/>
      <w:marTop w:val="0"/>
      <w:marBottom w:val="0"/>
      <w:divBdr>
        <w:top w:val="none" w:sz="0" w:space="0" w:color="auto"/>
        <w:left w:val="none" w:sz="0" w:space="0" w:color="auto"/>
        <w:bottom w:val="none" w:sz="0" w:space="0" w:color="auto"/>
        <w:right w:val="none" w:sz="0" w:space="0" w:color="auto"/>
      </w:divBdr>
    </w:div>
    <w:div w:id="956571485">
      <w:bodyDiv w:val="1"/>
      <w:marLeft w:val="0"/>
      <w:marRight w:val="0"/>
      <w:marTop w:val="0"/>
      <w:marBottom w:val="0"/>
      <w:divBdr>
        <w:top w:val="none" w:sz="0" w:space="0" w:color="auto"/>
        <w:left w:val="none" w:sz="0" w:space="0" w:color="auto"/>
        <w:bottom w:val="none" w:sz="0" w:space="0" w:color="auto"/>
        <w:right w:val="none" w:sz="0" w:space="0" w:color="auto"/>
      </w:divBdr>
    </w:div>
    <w:div w:id="959845744">
      <w:bodyDiv w:val="1"/>
      <w:marLeft w:val="0"/>
      <w:marRight w:val="0"/>
      <w:marTop w:val="0"/>
      <w:marBottom w:val="0"/>
      <w:divBdr>
        <w:top w:val="none" w:sz="0" w:space="0" w:color="auto"/>
        <w:left w:val="none" w:sz="0" w:space="0" w:color="auto"/>
        <w:bottom w:val="none" w:sz="0" w:space="0" w:color="auto"/>
        <w:right w:val="none" w:sz="0" w:space="0" w:color="auto"/>
      </w:divBdr>
    </w:div>
    <w:div w:id="961812216">
      <w:bodyDiv w:val="1"/>
      <w:marLeft w:val="0"/>
      <w:marRight w:val="0"/>
      <w:marTop w:val="0"/>
      <w:marBottom w:val="0"/>
      <w:divBdr>
        <w:top w:val="none" w:sz="0" w:space="0" w:color="auto"/>
        <w:left w:val="none" w:sz="0" w:space="0" w:color="auto"/>
        <w:bottom w:val="none" w:sz="0" w:space="0" w:color="auto"/>
        <w:right w:val="none" w:sz="0" w:space="0" w:color="auto"/>
      </w:divBdr>
    </w:div>
    <w:div w:id="963653266">
      <w:bodyDiv w:val="1"/>
      <w:marLeft w:val="0"/>
      <w:marRight w:val="0"/>
      <w:marTop w:val="0"/>
      <w:marBottom w:val="0"/>
      <w:divBdr>
        <w:top w:val="none" w:sz="0" w:space="0" w:color="auto"/>
        <w:left w:val="none" w:sz="0" w:space="0" w:color="auto"/>
        <w:bottom w:val="none" w:sz="0" w:space="0" w:color="auto"/>
        <w:right w:val="none" w:sz="0" w:space="0" w:color="auto"/>
      </w:divBdr>
    </w:div>
    <w:div w:id="965887160">
      <w:bodyDiv w:val="1"/>
      <w:marLeft w:val="0"/>
      <w:marRight w:val="0"/>
      <w:marTop w:val="0"/>
      <w:marBottom w:val="0"/>
      <w:divBdr>
        <w:top w:val="none" w:sz="0" w:space="0" w:color="auto"/>
        <w:left w:val="none" w:sz="0" w:space="0" w:color="auto"/>
        <w:bottom w:val="none" w:sz="0" w:space="0" w:color="auto"/>
        <w:right w:val="none" w:sz="0" w:space="0" w:color="auto"/>
      </w:divBdr>
    </w:div>
    <w:div w:id="966618534">
      <w:bodyDiv w:val="1"/>
      <w:marLeft w:val="0"/>
      <w:marRight w:val="0"/>
      <w:marTop w:val="0"/>
      <w:marBottom w:val="0"/>
      <w:divBdr>
        <w:top w:val="none" w:sz="0" w:space="0" w:color="auto"/>
        <w:left w:val="none" w:sz="0" w:space="0" w:color="auto"/>
        <w:bottom w:val="none" w:sz="0" w:space="0" w:color="auto"/>
        <w:right w:val="none" w:sz="0" w:space="0" w:color="auto"/>
      </w:divBdr>
    </w:div>
    <w:div w:id="967055190">
      <w:bodyDiv w:val="1"/>
      <w:marLeft w:val="0"/>
      <w:marRight w:val="0"/>
      <w:marTop w:val="0"/>
      <w:marBottom w:val="0"/>
      <w:divBdr>
        <w:top w:val="none" w:sz="0" w:space="0" w:color="auto"/>
        <w:left w:val="none" w:sz="0" w:space="0" w:color="auto"/>
        <w:bottom w:val="none" w:sz="0" w:space="0" w:color="auto"/>
        <w:right w:val="none" w:sz="0" w:space="0" w:color="auto"/>
      </w:divBdr>
    </w:div>
    <w:div w:id="974332677">
      <w:bodyDiv w:val="1"/>
      <w:marLeft w:val="0"/>
      <w:marRight w:val="0"/>
      <w:marTop w:val="0"/>
      <w:marBottom w:val="0"/>
      <w:divBdr>
        <w:top w:val="none" w:sz="0" w:space="0" w:color="auto"/>
        <w:left w:val="none" w:sz="0" w:space="0" w:color="auto"/>
        <w:bottom w:val="none" w:sz="0" w:space="0" w:color="auto"/>
        <w:right w:val="none" w:sz="0" w:space="0" w:color="auto"/>
      </w:divBdr>
    </w:div>
    <w:div w:id="975834656">
      <w:bodyDiv w:val="1"/>
      <w:marLeft w:val="0"/>
      <w:marRight w:val="0"/>
      <w:marTop w:val="0"/>
      <w:marBottom w:val="0"/>
      <w:divBdr>
        <w:top w:val="none" w:sz="0" w:space="0" w:color="auto"/>
        <w:left w:val="none" w:sz="0" w:space="0" w:color="auto"/>
        <w:bottom w:val="none" w:sz="0" w:space="0" w:color="auto"/>
        <w:right w:val="none" w:sz="0" w:space="0" w:color="auto"/>
      </w:divBdr>
    </w:div>
    <w:div w:id="976566577">
      <w:bodyDiv w:val="1"/>
      <w:marLeft w:val="0"/>
      <w:marRight w:val="0"/>
      <w:marTop w:val="0"/>
      <w:marBottom w:val="0"/>
      <w:divBdr>
        <w:top w:val="none" w:sz="0" w:space="0" w:color="auto"/>
        <w:left w:val="none" w:sz="0" w:space="0" w:color="auto"/>
        <w:bottom w:val="none" w:sz="0" w:space="0" w:color="auto"/>
        <w:right w:val="none" w:sz="0" w:space="0" w:color="auto"/>
      </w:divBdr>
    </w:div>
    <w:div w:id="984435862">
      <w:bodyDiv w:val="1"/>
      <w:marLeft w:val="0"/>
      <w:marRight w:val="0"/>
      <w:marTop w:val="0"/>
      <w:marBottom w:val="0"/>
      <w:divBdr>
        <w:top w:val="none" w:sz="0" w:space="0" w:color="auto"/>
        <w:left w:val="none" w:sz="0" w:space="0" w:color="auto"/>
        <w:bottom w:val="none" w:sz="0" w:space="0" w:color="auto"/>
        <w:right w:val="none" w:sz="0" w:space="0" w:color="auto"/>
      </w:divBdr>
    </w:div>
    <w:div w:id="990985999">
      <w:bodyDiv w:val="1"/>
      <w:marLeft w:val="0"/>
      <w:marRight w:val="0"/>
      <w:marTop w:val="0"/>
      <w:marBottom w:val="0"/>
      <w:divBdr>
        <w:top w:val="none" w:sz="0" w:space="0" w:color="auto"/>
        <w:left w:val="none" w:sz="0" w:space="0" w:color="auto"/>
        <w:bottom w:val="none" w:sz="0" w:space="0" w:color="auto"/>
        <w:right w:val="none" w:sz="0" w:space="0" w:color="auto"/>
      </w:divBdr>
    </w:div>
    <w:div w:id="993219444">
      <w:bodyDiv w:val="1"/>
      <w:marLeft w:val="0"/>
      <w:marRight w:val="0"/>
      <w:marTop w:val="0"/>
      <w:marBottom w:val="0"/>
      <w:divBdr>
        <w:top w:val="none" w:sz="0" w:space="0" w:color="auto"/>
        <w:left w:val="none" w:sz="0" w:space="0" w:color="auto"/>
        <w:bottom w:val="none" w:sz="0" w:space="0" w:color="auto"/>
        <w:right w:val="none" w:sz="0" w:space="0" w:color="auto"/>
      </w:divBdr>
    </w:div>
    <w:div w:id="993728333">
      <w:bodyDiv w:val="1"/>
      <w:marLeft w:val="0"/>
      <w:marRight w:val="0"/>
      <w:marTop w:val="0"/>
      <w:marBottom w:val="0"/>
      <w:divBdr>
        <w:top w:val="none" w:sz="0" w:space="0" w:color="auto"/>
        <w:left w:val="none" w:sz="0" w:space="0" w:color="auto"/>
        <w:bottom w:val="none" w:sz="0" w:space="0" w:color="auto"/>
        <w:right w:val="none" w:sz="0" w:space="0" w:color="auto"/>
      </w:divBdr>
    </w:div>
    <w:div w:id="996491038">
      <w:bodyDiv w:val="1"/>
      <w:marLeft w:val="0"/>
      <w:marRight w:val="0"/>
      <w:marTop w:val="0"/>
      <w:marBottom w:val="0"/>
      <w:divBdr>
        <w:top w:val="none" w:sz="0" w:space="0" w:color="auto"/>
        <w:left w:val="none" w:sz="0" w:space="0" w:color="auto"/>
        <w:bottom w:val="none" w:sz="0" w:space="0" w:color="auto"/>
        <w:right w:val="none" w:sz="0" w:space="0" w:color="auto"/>
      </w:divBdr>
    </w:div>
    <w:div w:id="996879045">
      <w:bodyDiv w:val="1"/>
      <w:marLeft w:val="0"/>
      <w:marRight w:val="0"/>
      <w:marTop w:val="0"/>
      <w:marBottom w:val="0"/>
      <w:divBdr>
        <w:top w:val="none" w:sz="0" w:space="0" w:color="auto"/>
        <w:left w:val="none" w:sz="0" w:space="0" w:color="auto"/>
        <w:bottom w:val="none" w:sz="0" w:space="0" w:color="auto"/>
        <w:right w:val="none" w:sz="0" w:space="0" w:color="auto"/>
      </w:divBdr>
    </w:div>
    <w:div w:id="998847726">
      <w:bodyDiv w:val="1"/>
      <w:marLeft w:val="0"/>
      <w:marRight w:val="0"/>
      <w:marTop w:val="0"/>
      <w:marBottom w:val="0"/>
      <w:divBdr>
        <w:top w:val="none" w:sz="0" w:space="0" w:color="auto"/>
        <w:left w:val="none" w:sz="0" w:space="0" w:color="auto"/>
        <w:bottom w:val="none" w:sz="0" w:space="0" w:color="auto"/>
        <w:right w:val="none" w:sz="0" w:space="0" w:color="auto"/>
      </w:divBdr>
    </w:div>
    <w:div w:id="1000111883">
      <w:bodyDiv w:val="1"/>
      <w:marLeft w:val="0"/>
      <w:marRight w:val="0"/>
      <w:marTop w:val="0"/>
      <w:marBottom w:val="0"/>
      <w:divBdr>
        <w:top w:val="none" w:sz="0" w:space="0" w:color="auto"/>
        <w:left w:val="none" w:sz="0" w:space="0" w:color="auto"/>
        <w:bottom w:val="none" w:sz="0" w:space="0" w:color="auto"/>
        <w:right w:val="none" w:sz="0" w:space="0" w:color="auto"/>
      </w:divBdr>
    </w:div>
    <w:div w:id="1003701757">
      <w:bodyDiv w:val="1"/>
      <w:marLeft w:val="0"/>
      <w:marRight w:val="0"/>
      <w:marTop w:val="0"/>
      <w:marBottom w:val="0"/>
      <w:divBdr>
        <w:top w:val="none" w:sz="0" w:space="0" w:color="auto"/>
        <w:left w:val="none" w:sz="0" w:space="0" w:color="auto"/>
        <w:bottom w:val="none" w:sz="0" w:space="0" w:color="auto"/>
        <w:right w:val="none" w:sz="0" w:space="0" w:color="auto"/>
      </w:divBdr>
    </w:div>
    <w:div w:id="1005397057">
      <w:bodyDiv w:val="1"/>
      <w:marLeft w:val="0"/>
      <w:marRight w:val="0"/>
      <w:marTop w:val="0"/>
      <w:marBottom w:val="0"/>
      <w:divBdr>
        <w:top w:val="none" w:sz="0" w:space="0" w:color="auto"/>
        <w:left w:val="none" w:sz="0" w:space="0" w:color="auto"/>
        <w:bottom w:val="none" w:sz="0" w:space="0" w:color="auto"/>
        <w:right w:val="none" w:sz="0" w:space="0" w:color="auto"/>
      </w:divBdr>
    </w:div>
    <w:div w:id="1009526864">
      <w:bodyDiv w:val="1"/>
      <w:marLeft w:val="0"/>
      <w:marRight w:val="0"/>
      <w:marTop w:val="0"/>
      <w:marBottom w:val="0"/>
      <w:divBdr>
        <w:top w:val="none" w:sz="0" w:space="0" w:color="auto"/>
        <w:left w:val="none" w:sz="0" w:space="0" w:color="auto"/>
        <w:bottom w:val="none" w:sz="0" w:space="0" w:color="auto"/>
        <w:right w:val="none" w:sz="0" w:space="0" w:color="auto"/>
      </w:divBdr>
    </w:div>
    <w:div w:id="1010723249">
      <w:bodyDiv w:val="1"/>
      <w:marLeft w:val="0"/>
      <w:marRight w:val="0"/>
      <w:marTop w:val="0"/>
      <w:marBottom w:val="0"/>
      <w:divBdr>
        <w:top w:val="none" w:sz="0" w:space="0" w:color="auto"/>
        <w:left w:val="none" w:sz="0" w:space="0" w:color="auto"/>
        <w:bottom w:val="none" w:sz="0" w:space="0" w:color="auto"/>
        <w:right w:val="none" w:sz="0" w:space="0" w:color="auto"/>
      </w:divBdr>
    </w:div>
    <w:div w:id="1015964682">
      <w:bodyDiv w:val="1"/>
      <w:marLeft w:val="0"/>
      <w:marRight w:val="0"/>
      <w:marTop w:val="0"/>
      <w:marBottom w:val="0"/>
      <w:divBdr>
        <w:top w:val="none" w:sz="0" w:space="0" w:color="auto"/>
        <w:left w:val="none" w:sz="0" w:space="0" w:color="auto"/>
        <w:bottom w:val="none" w:sz="0" w:space="0" w:color="auto"/>
        <w:right w:val="none" w:sz="0" w:space="0" w:color="auto"/>
      </w:divBdr>
    </w:div>
    <w:div w:id="1017002797">
      <w:bodyDiv w:val="1"/>
      <w:marLeft w:val="0"/>
      <w:marRight w:val="0"/>
      <w:marTop w:val="0"/>
      <w:marBottom w:val="0"/>
      <w:divBdr>
        <w:top w:val="none" w:sz="0" w:space="0" w:color="auto"/>
        <w:left w:val="none" w:sz="0" w:space="0" w:color="auto"/>
        <w:bottom w:val="none" w:sz="0" w:space="0" w:color="auto"/>
        <w:right w:val="none" w:sz="0" w:space="0" w:color="auto"/>
      </w:divBdr>
    </w:div>
    <w:div w:id="1017392228">
      <w:bodyDiv w:val="1"/>
      <w:marLeft w:val="0"/>
      <w:marRight w:val="0"/>
      <w:marTop w:val="0"/>
      <w:marBottom w:val="0"/>
      <w:divBdr>
        <w:top w:val="none" w:sz="0" w:space="0" w:color="auto"/>
        <w:left w:val="none" w:sz="0" w:space="0" w:color="auto"/>
        <w:bottom w:val="none" w:sz="0" w:space="0" w:color="auto"/>
        <w:right w:val="none" w:sz="0" w:space="0" w:color="auto"/>
      </w:divBdr>
    </w:div>
    <w:div w:id="1019087475">
      <w:bodyDiv w:val="1"/>
      <w:marLeft w:val="0"/>
      <w:marRight w:val="0"/>
      <w:marTop w:val="0"/>
      <w:marBottom w:val="0"/>
      <w:divBdr>
        <w:top w:val="none" w:sz="0" w:space="0" w:color="auto"/>
        <w:left w:val="none" w:sz="0" w:space="0" w:color="auto"/>
        <w:bottom w:val="none" w:sz="0" w:space="0" w:color="auto"/>
        <w:right w:val="none" w:sz="0" w:space="0" w:color="auto"/>
      </w:divBdr>
    </w:div>
    <w:div w:id="1020931164">
      <w:bodyDiv w:val="1"/>
      <w:marLeft w:val="0"/>
      <w:marRight w:val="0"/>
      <w:marTop w:val="0"/>
      <w:marBottom w:val="0"/>
      <w:divBdr>
        <w:top w:val="none" w:sz="0" w:space="0" w:color="auto"/>
        <w:left w:val="none" w:sz="0" w:space="0" w:color="auto"/>
        <w:bottom w:val="none" w:sz="0" w:space="0" w:color="auto"/>
        <w:right w:val="none" w:sz="0" w:space="0" w:color="auto"/>
      </w:divBdr>
    </w:div>
    <w:div w:id="1021009339">
      <w:bodyDiv w:val="1"/>
      <w:marLeft w:val="0"/>
      <w:marRight w:val="0"/>
      <w:marTop w:val="0"/>
      <w:marBottom w:val="0"/>
      <w:divBdr>
        <w:top w:val="none" w:sz="0" w:space="0" w:color="auto"/>
        <w:left w:val="none" w:sz="0" w:space="0" w:color="auto"/>
        <w:bottom w:val="none" w:sz="0" w:space="0" w:color="auto"/>
        <w:right w:val="none" w:sz="0" w:space="0" w:color="auto"/>
      </w:divBdr>
    </w:div>
    <w:div w:id="1021392116">
      <w:bodyDiv w:val="1"/>
      <w:marLeft w:val="0"/>
      <w:marRight w:val="0"/>
      <w:marTop w:val="0"/>
      <w:marBottom w:val="0"/>
      <w:divBdr>
        <w:top w:val="none" w:sz="0" w:space="0" w:color="auto"/>
        <w:left w:val="none" w:sz="0" w:space="0" w:color="auto"/>
        <w:bottom w:val="none" w:sz="0" w:space="0" w:color="auto"/>
        <w:right w:val="none" w:sz="0" w:space="0" w:color="auto"/>
      </w:divBdr>
    </w:div>
    <w:div w:id="1021585747">
      <w:bodyDiv w:val="1"/>
      <w:marLeft w:val="0"/>
      <w:marRight w:val="0"/>
      <w:marTop w:val="0"/>
      <w:marBottom w:val="0"/>
      <w:divBdr>
        <w:top w:val="none" w:sz="0" w:space="0" w:color="auto"/>
        <w:left w:val="none" w:sz="0" w:space="0" w:color="auto"/>
        <w:bottom w:val="none" w:sz="0" w:space="0" w:color="auto"/>
        <w:right w:val="none" w:sz="0" w:space="0" w:color="auto"/>
      </w:divBdr>
    </w:div>
    <w:div w:id="1022168825">
      <w:bodyDiv w:val="1"/>
      <w:marLeft w:val="0"/>
      <w:marRight w:val="0"/>
      <w:marTop w:val="0"/>
      <w:marBottom w:val="0"/>
      <w:divBdr>
        <w:top w:val="none" w:sz="0" w:space="0" w:color="auto"/>
        <w:left w:val="none" w:sz="0" w:space="0" w:color="auto"/>
        <w:bottom w:val="none" w:sz="0" w:space="0" w:color="auto"/>
        <w:right w:val="none" w:sz="0" w:space="0" w:color="auto"/>
      </w:divBdr>
    </w:div>
    <w:div w:id="1024286626">
      <w:bodyDiv w:val="1"/>
      <w:marLeft w:val="0"/>
      <w:marRight w:val="0"/>
      <w:marTop w:val="0"/>
      <w:marBottom w:val="0"/>
      <w:divBdr>
        <w:top w:val="none" w:sz="0" w:space="0" w:color="auto"/>
        <w:left w:val="none" w:sz="0" w:space="0" w:color="auto"/>
        <w:bottom w:val="none" w:sz="0" w:space="0" w:color="auto"/>
        <w:right w:val="none" w:sz="0" w:space="0" w:color="auto"/>
      </w:divBdr>
    </w:div>
    <w:div w:id="1025863111">
      <w:bodyDiv w:val="1"/>
      <w:marLeft w:val="0"/>
      <w:marRight w:val="0"/>
      <w:marTop w:val="0"/>
      <w:marBottom w:val="0"/>
      <w:divBdr>
        <w:top w:val="none" w:sz="0" w:space="0" w:color="auto"/>
        <w:left w:val="none" w:sz="0" w:space="0" w:color="auto"/>
        <w:bottom w:val="none" w:sz="0" w:space="0" w:color="auto"/>
        <w:right w:val="none" w:sz="0" w:space="0" w:color="auto"/>
      </w:divBdr>
    </w:div>
    <w:div w:id="1026101388">
      <w:bodyDiv w:val="1"/>
      <w:marLeft w:val="0"/>
      <w:marRight w:val="0"/>
      <w:marTop w:val="0"/>
      <w:marBottom w:val="0"/>
      <w:divBdr>
        <w:top w:val="none" w:sz="0" w:space="0" w:color="auto"/>
        <w:left w:val="none" w:sz="0" w:space="0" w:color="auto"/>
        <w:bottom w:val="none" w:sz="0" w:space="0" w:color="auto"/>
        <w:right w:val="none" w:sz="0" w:space="0" w:color="auto"/>
      </w:divBdr>
    </w:div>
    <w:div w:id="1029141595">
      <w:bodyDiv w:val="1"/>
      <w:marLeft w:val="0"/>
      <w:marRight w:val="0"/>
      <w:marTop w:val="0"/>
      <w:marBottom w:val="0"/>
      <w:divBdr>
        <w:top w:val="none" w:sz="0" w:space="0" w:color="auto"/>
        <w:left w:val="none" w:sz="0" w:space="0" w:color="auto"/>
        <w:bottom w:val="none" w:sz="0" w:space="0" w:color="auto"/>
        <w:right w:val="none" w:sz="0" w:space="0" w:color="auto"/>
      </w:divBdr>
    </w:div>
    <w:div w:id="1029602073">
      <w:bodyDiv w:val="1"/>
      <w:marLeft w:val="0"/>
      <w:marRight w:val="0"/>
      <w:marTop w:val="0"/>
      <w:marBottom w:val="0"/>
      <w:divBdr>
        <w:top w:val="none" w:sz="0" w:space="0" w:color="auto"/>
        <w:left w:val="none" w:sz="0" w:space="0" w:color="auto"/>
        <w:bottom w:val="none" w:sz="0" w:space="0" w:color="auto"/>
        <w:right w:val="none" w:sz="0" w:space="0" w:color="auto"/>
      </w:divBdr>
    </w:div>
    <w:div w:id="1030766726">
      <w:bodyDiv w:val="1"/>
      <w:marLeft w:val="0"/>
      <w:marRight w:val="0"/>
      <w:marTop w:val="0"/>
      <w:marBottom w:val="0"/>
      <w:divBdr>
        <w:top w:val="none" w:sz="0" w:space="0" w:color="auto"/>
        <w:left w:val="none" w:sz="0" w:space="0" w:color="auto"/>
        <w:bottom w:val="none" w:sz="0" w:space="0" w:color="auto"/>
        <w:right w:val="none" w:sz="0" w:space="0" w:color="auto"/>
      </w:divBdr>
    </w:div>
    <w:div w:id="1032070745">
      <w:bodyDiv w:val="1"/>
      <w:marLeft w:val="0"/>
      <w:marRight w:val="0"/>
      <w:marTop w:val="0"/>
      <w:marBottom w:val="0"/>
      <w:divBdr>
        <w:top w:val="none" w:sz="0" w:space="0" w:color="auto"/>
        <w:left w:val="none" w:sz="0" w:space="0" w:color="auto"/>
        <w:bottom w:val="none" w:sz="0" w:space="0" w:color="auto"/>
        <w:right w:val="none" w:sz="0" w:space="0" w:color="auto"/>
      </w:divBdr>
    </w:div>
    <w:div w:id="1032800375">
      <w:bodyDiv w:val="1"/>
      <w:marLeft w:val="0"/>
      <w:marRight w:val="0"/>
      <w:marTop w:val="0"/>
      <w:marBottom w:val="0"/>
      <w:divBdr>
        <w:top w:val="none" w:sz="0" w:space="0" w:color="auto"/>
        <w:left w:val="none" w:sz="0" w:space="0" w:color="auto"/>
        <w:bottom w:val="none" w:sz="0" w:space="0" w:color="auto"/>
        <w:right w:val="none" w:sz="0" w:space="0" w:color="auto"/>
      </w:divBdr>
    </w:div>
    <w:div w:id="1034621970">
      <w:bodyDiv w:val="1"/>
      <w:marLeft w:val="0"/>
      <w:marRight w:val="0"/>
      <w:marTop w:val="0"/>
      <w:marBottom w:val="0"/>
      <w:divBdr>
        <w:top w:val="none" w:sz="0" w:space="0" w:color="auto"/>
        <w:left w:val="none" w:sz="0" w:space="0" w:color="auto"/>
        <w:bottom w:val="none" w:sz="0" w:space="0" w:color="auto"/>
        <w:right w:val="none" w:sz="0" w:space="0" w:color="auto"/>
      </w:divBdr>
    </w:div>
    <w:div w:id="1037045458">
      <w:bodyDiv w:val="1"/>
      <w:marLeft w:val="0"/>
      <w:marRight w:val="0"/>
      <w:marTop w:val="0"/>
      <w:marBottom w:val="0"/>
      <w:divBdr>
        <w:top w:val="none" w:sz="0" w:space="0" w:color="auto"/>
        <w:left w:val="none" w:sz="0" w:space="0" w:color="auto"/>
        <w:bottom w:val="none" w:sz="0" w:space="0" w:color="auto"/>
        <w:right w:val="none" w:sz="0" w:space="0" w:color="auto"/>
      </w:divBdr>
    </w:div>
    <w:div w:id="1037701045">
      <w:bodyDiv w:val="1"/>
      <w:marLeft w:val="0"/>
      <w:marRight w:val="0"/>
      <w:marTop w:val="0"/>
      <w:marBottom w:val="0"/>
      <w:divBdr>
        <w:top w:val="none" w:sz="0" w:space="0" w:color="auto"/>
        <w:left w:val="none" w:sz="0" w:space="0" w:color="auto"/>
        <w:bottom w:val="none" w:sz="0" w:space="0" w:color="auto"/>
        <w:right w:val="none" w:sz="0" w:space="0" w:color="auto"/>
      </w:divBdr>
    </w:div>
    <w:div w:id="1039479606">
      <w:bodyDiv w:val="1"/>
      <w:marLeft w:val="0"/>
      <w:marRight w:val="0"/>
      <w:marTop w:val="0"/>
      <w:marBottom w:val="0"/>
      <w:divBdr>
        <w:top w:val="none" w:sz="0" w:space="0" w:color="auto"/>
        <w:left w:val="none" w:sz="0" w:space="0" w:color="auto"/>
        <w:bottom w:val="none" w:sz="0" w:space="0" w:color="auto"/>
        <w:right w:val="none" w:sz="0" w:space="0" w:color="auto"/>
      </w:divBdr>
    </w:div>
    <w:div w:id="1045448500">
      <w:bodyDiv w:val="1"/>
      <w:marLeft w:val="0"/>
      <w:marRight w:val="0"/>
      <w:marTop w:val="0"/>
      <w:marBottom w:val="0"/>
      <w:divBdr>
        <w:top w:val="none" w:sz="0" w:space="0" w:color="auto"/>
        <w:left w:val="none" w:sz="0" w:space="0" w:color="auto"/>
        <w:bottom w:val="none" w:sz="0" w:space="0" w:color="auto"/>
        <w:right w:val="none" w:sz="0" w:space="0" w:color="auto"/>
      </w:divBdr>
    </w:div>
    <w:div w:id="1046836902">
      <w:bodyDiv w:val="1"/>
      <w:marLeft w:val="0"/>
      <w:marRight w:val="0"/>
      <w:marTop w:val="0"/>
      <w:marBottom w:val="0"/>
      <w:divBdr>
        <w:top w:val="none" w:sz="0" w:space="0" w:color="auto"/>
        <w:left w:val="none" w:sz="0" w:space="0" w:color="auto"/>
        <w:bottom w:val="none" w:sz="0" w:space="0" w:color="auto"/>
        <w:right w:val="none" w:sz="0" w:space="0" w:color="auto"/>
      </w:divBdr>
    </w:div>
    <w:div w:id="1047484067">
      <w:bodyDiv w:val="1"/>
      <w:marLeft w:val="0"/>
      <w:marRight w:val="0"/>
      <w:marTop w:val="0"/>
      <w:marBottom w:val="0"/>
      <w:divBdr>
        <w:top w:val="none" w:sz="0" w:space="0" w:color="auto"/>
        <w:left w:val="none" w:sz="0" w:space="0" w:color="auto"/>
        <w:bottom w:val="none" w:sz="0" w:space="0" w:color="auto"/>
        <w:right w:val="none" w:sz="0" w:space="0" w:color="auto"/>
      </w:divBdr>
    </w:div>
    <w:div w:id="1049577227">
      <w:bodyDiv w:val="1"/>
      <w:marLeft w:val="0"/>
      <w:marRight w:val="0"/>
      <w:marTop w:val="0"/>
      <w:marBottom w:val="0"/>
      <w:divBdr>
        <w:top w:val="none" w:sz="0" w:space="0" w:color="auto"/>
        <w:left w:val="none" w:sz="0" w:space="0" w:color="auto"/>
        <w:bottom w:val="none" w:sz="0" w:space="0" w:color="auto"/>
        <w:right w:val="none" w:sz="0" w:space="0" w:color="auto"/>
      </w:divBdr>
    </w:div>
    <w:div w:id="1052539145">
      <w:bodyDiv w:val="1"/>
      <w:marLeft w:val="0"/>
      <w:marRight w:val="0"/>
      <w:marTop w:val="0"/>
      <w:marBottom w:val="0"/>
      <w:divBdr>
        <w:top w:val="none" w:sz="0" w:space="0" w:color="auto"/>
        <w:left w:val="none" w:sz="0" w:space="0" w:color="auto"/>
        <w:bottom w:val="none" w:sz="0" w:space="0" w:color="auto"/>
        <w:right w:val="none" w:sz="0" w:space="0" w:color="auto"/>
      </w:divBdr>
    </w:div>
    <w:div w:id="1061246837">
      <w:bodyDiv w:val="1"/>
      <w:marLeft w:val="0"/>
      <w:marRight w:val="0"/>
      <w:marTop w:val="0"/>
      <w:marBottom w:val="0"/>
      <w:divBdr>
        <w:top w:val="none" w:sz="0" w:space="0" w:color="auto"/>
        <w:left w:val="none" w:sz="0" w:space="0" w:color="auto"/>
        <w:bottom w:val="none" w:sz="0" w:space="0" w:color="auto"/>
        <w:right w:val="none" w:sz="0" w:space="0" w:color="auto"/>
      </w:divBdr>
    </w:div>
    <w:div w:id="1065101355">
      <w:bodyDiv w:val="1"/>
      <w:marLeft w:val="0"/>
      <w:marRight w:val="0"/>
      <w:marTop w:val="0"/>
      <w:marBottom w:val="0"/>
      <w:divBdr>
        <w:top w:val="none" w:sz="0" w:space="0" w:color="auto"/>
        <w:left w:val="none" w:sz="0" w:space="0" w:color="auto"/>
        <w:bottom w:val="none" w:sz="0" w:space="0" w:color="auto"/>
        <w:right w:val="none" w:sz="0" w:space="0" w:color="auto"/>
      </w:divBdr>
    </w:div>
    <w:div w:id="1069306442">
      <w:bodyDiv w:val="1"/>
      <w:marLeft w:val="0"/>
      <w:marRight w:val="0"/>
      <w:marTop w:val="0"/>
      <w:marBottom w:val="0"/>
      <w:divBdr>
        <w:top w:val="none" w:sz="0" w:space="0" w:color="auto"/>
        <w:left w:val="none" w:sz="0" w:space="0" w:color="auto"/>
        <w:bottom w:val="none" w:sz="0" w:space="0" w:color="auto"/>
        <w:right w:val="none" w:sz="0" w:space="0" w:color="auto"/>
      </w:divBdr>
    </w:div>
    <w:div w:id="1075127177">
      <w:bodyDiv w:val="1"/>
      <w:marLeft w:val="0"/>
      <w:marRight w:val="0"/>
      <w:marTop w:val="0"/>
      <w:marBottom w:val="0"/>
      <w:divBdr>
        <w:top w:val="none" w:sz="0" w:space="0" w:color="auto"/>
        <w:left w:val="none" w:sz="0" w:space="0" w:color="auto"/>
        <w:bottom w:val="none" w:sz="0" w:space="0" w:color="auto"/>
        <w:right w:val="none" w:sz="0" w:space="0" w:color="auto"/>
      </w:divBdr>
    </w:div>
    <w:div w:id="1077435295">
      <w:bodyDiv w:val="1"/>
      <w:marLeft w:val="0"/>
      <w:marRight w:val="0"/>
      <w:marTop w:val="0"/>
      <w:marBottom w:val="0"/>
      <w:divBdr>
        <w:top w:val="none" w:sz="0" w:space="0" w:color="auto"/>
        <w:left w:val="none" w:sz="0" w:space="0" w:color="auto"/>
        <w:bottom w:val="none" w:sz="0" w:space="0" w:color="auto"/>
        <w:right w:val="none" w:sz="0" w:space="0" w:color="auto"/>
      </w:divBdr>
    </w:div>
    <w:div w:id="1080516967">
      <w:bodyDiv w:val="1"/>
      <w:marLeft w:val="0"/>
      <w:marRight w:val="0"/>
      <w:marTop w:val="0"/>
      <w:marBottom w:val="0"/>
      <w:divBdr>
        <w:top w:val="none" w:sz="0" w:space="0" w:color="auto"/>
        <w:left w:val="none" w:sz="0" w:space="0" w:color="auto"/>
        <w:bottom w:val="none" w:sz="0" w:space="0" w:color="auto"/>
        <w:right w:val="none" w:sz="0" w:space="0" w:color="auto"/>
      </w:divBdr>
    </w:div>
    <w:div w:id="1081953512">
      <w:bodyDiv w:val="1"/>
      <w:marLeft w:val="0"/>
      <w:marRight w:val="0"/>
      <w:marTop w:val="0"/>
      <w:marBottom w:val="0"/>
      <w:divBdr>
        <w:top w:val="none" w:sz="0" w:space="0" w:color="auto"/>
        <w:left w:val="none" w:sz="0" w:space="0" w:color="auto"/>
        <w:bottom w:val="none" w:sz="0" w:space="0" w:color="auto"/>
        <w:right w:val="none" w:sz="0" w:space="0" w:color="auto"/>
      </w:divBdr>
    </w:div>
    <w:div w:id="1083188328">
      <w:bodyDiv w:val="1"/>
      <w:marLeft w:val="0"/>
      <w:marRight w:val="0"/>
      <w:marTop w:val="0"/>
      <w:marBottom w:val="0"/>
      <w:divBdr>
        <w:top w:val="none" w:sz="0" w:space="0" w:color="auto"/>
        <w:left w:val="none" w:sz="0" w:space="0" w:color="auto"/>
        <w:bottom w:val="none" w:sz="0" w:space="0" w:color="auto"/>
        <w:right w:val="none" w:sz="0" w:space="0" w:color="auto"/>
      </w:divBdr>
    </w:div>
    <w:div w:id="1088038488">
      <w:bodyDiv w:val="1"/>
      <w:marLeft w:val="0"/>
      <w:marRight w:val="0"/>
      <w:marTop w:val="0"/>
      <w:marBottom w:val="0"/>
      <w:divBdr>
        <w:top w:val="none" w:sz="0" w:space="0" w:color="auto"/>
        <w:left w:val="none" w:sz="0" w:space="0" w:color="auto"/>
        <w:bottom w:val="none" w:sz="0" w:space="0" w:color="auto"/>
        <w:right w:val="none" w:sz="0" w:space="0" w:color="auto"/>
      </w:divBdr>
    </w:div>
    <w:div w:id="1093555636">
      <w:bodyDiv w:val="1"/>
      <w:marLeft w:val="0"/>
      <w:marRight w:val="0"/>
      <w:marTop w:val="0"/>
      <w:marBottom w:val="0"/>
      <w:divBdr>
        <w:top w:val="none" w:sz="0" w:space="0" w:color="auto"/>
        <w:left w:val="none" w:sz="0" w:space="0" w:color="auto"/>
        <w:bottom w:val="none" w:sz="0" w:space="0" w:color="auto"/>
        <w:right w:val="none" w:sz="0" w:space="0" w:color="auto"/>
      </w:divBdr>
    </w:div>
    <w:div w:id="1099913461">
      <w:bodyDiv w:val="1"/>
      <w:marLeft w:val="0"/>
      <w:marRight w:val="0"/>
      <w:marTop w:val="0"/>
      <w:marBottom w:val="0"/>
      <w:divBdr>
        <w:top w:val="none" w:sz="0" w:space="0" w:color="auto"/>
        <w:left w:val="none" w:sz="0" w:space="0" w:color="auto"/>
        <w:bottom w:val="none" w:sz="0" w:space="0" w:color="auto"/>
        <w:right w:val="none" w:sz="0" w:space="0" w:color="auto"/>
      </w:divBdr>
    </w:div>
    <w:div w:id="1101292591">
      <w:bodyDiv w:val="1"/>
      <w:marLeft w:val="0"/>
      <w:marRight w:val="0"/>
      <w:marTop w:val="0"/>
      <w:marBottom w:val="0"/>
      <w:divBdr>
        <w:top w:val="none" w:sz="0" w:space="0" w:color="auto"/>
        <w:left w:val="none" w:sz="0" w:space="0" w:color="auto"/>
        <w:bottom w:val="none" w:sz="0" w:space="0" w:color="auto"/>
        <w:right w:val="none" w:sz="0" w:space="0" w:color="auto"/>
      </w:divBdr>
    </w:div>
    <w:div w:id="1103307356">
      <w:bodyDiv w:val="1"/>
      <w:marLeft w:val="0"/>
      <w:marRight w:val="0"/>
      <w:marTop w:val="0"/>
      <w:marBottom w:val="0"/>
      <w:divBdr>
        <w:top w:val="none" w:sz="0" w:space="0" w:color="auto"/>
        <w:left w:val="none" w:sz="0" w:space="0" w:color="auto"/>
        <w:bottom w:val="none" w:sz="0" w:space="0" w:color="auto"/>
        <w:right w:val="none" w:sz="0" w:space="0" w:color="auto"/>
      </w:divBdr>
    </w:div>
    <w:div w:id="1107508454">
      <w:bodyDiv w:val="1"/>
      <w:marLeft w:val="0"/>
      <w:marRight w:val="0"/>
      <w:marTop w:val="0"/>
      <w:marBottom w:val="0"/>
      <w:divBdr>
        <w:top w:val="none" w:sz="0" w:space="0" w:color="auto"/>
        <w:left w:val="none" w:sz="0" w:space="0" w:color="auto"/>
        <w:bottom w:val="none" w:sz="0" w:space="0" w:color="auto"/>
        <w:right w:val="none" w:sz="0" w:space="0" w:color="auto"/>
      </w:divBdr>
    </w:div>
    <w:div w:id="1114010215">
      <w:bodyDiv w:val="1"/>
      <w:marLeft w:val="0"/>
      <w:marRight w:val="0"/>
      <w:marTop w:val="0"/>
      <w:marBottom w:val="0"/>
      <w:divBdr>
        <w:top w:val="none" w:sz="0" w:space="0" w:color="auto"/>
        <w:left w:val="none" w:sz="0" w:space="0" w:color="auto"/>
        <w:bottom w:val="none" w:sz="0" w:space="0" w:color="auto"/>
        <w:right w:val="none" w:sz="0" w:space="0" w:color="auto"/>
      </w:divBdr>
    </w:div>
    <w:div w:id="1116755843">
      <w:bodyDiv w:val="1"/>
      <w:marLeft w:val="0"/>
      <w:marRight w:val="0"/>
      <w:marTop w:val="0"/>
      <w:marBottom w:val="0"/>
      <w:divBdr>
        <w:top w:val="none" w:sz="0" w:space="0" w:color="auto"/>
        <w:left w:val="none" w:sz="0" w:space="0" w:color="auto"/>
        <w:bottom w:val="none" w:sz="0" w:space="0" w:color="auto"/>
        <w:right w:val="none" w:sz="0" w:space="0" w:color="auto"/>
      </w:divBdr>
    </w:div>
    <w:div w:id="1124928420">
      <w:bodyDiv w:val="1"/>
      <w:marLeft w:val="0"/>
      <w:marRight w:val="0"/>
      <w:marTop w:val="0"/>
      <w:marBottom w:val="0"/>
      <w:divBdr>
        <w:top w:val="none" w:sz="0" w:space="0" w:color="auto"/>
        <w:left w:val="none" w:sz="0" w:space="0" w:color="auto"/>
        <w:bottom w:val="none" w:sz="0" w:space="0" w:color="auto"/>
        <w:right w:val="none" w:sz="0" w:space="0" w:color="auto"/>
      </w:divBdr>
    </w:div>
    <w:div w:id="1125735967">
      <w:bodyDiv w:val="1"/>
      <w:marLeft w:val="0"/>
      <w:marRight w:val="0"/>
      <w:marTop w:val="0"/>
      <w:marBottom w:val="0"/>
      <w:divBdr>
        <w:top w:val="none" w:sz="0" w:space="0" w:color="auto"/>
        <w:left w:val="none" w:sz="0" w:space="0" w:color="auto"/>
        <w:bottom w:val="none" w:sz="0" w:space="0" w:color="auto"/>
        <w:right w:val="none" w:sz="0" w:space="0" w:color="auto"/>
      </w:divBdr>
    </w:div>
    <w:div w:id="1128622581">
      <w:bodyDiv w:val="1"/>
      <w:marLeft w:val="0"/>
      <w:marRight w:val="0"/>
      <w:marTop w:val="0"/>
      <w:marBottom w:val="0"/>
      <w:divBdr>
        <w:top w:val="none" w:sz="0" w:space="0" w:color="auto"/>
        <w:left w:val="none" w:sz="0" w:space="0" w:color="auto"/>
        <w:bottom w:val="none" w:sz="0" w:space="0" w:color="auto"/>
        <w:right w:val="none" w:sz="0" w:space="0" w:color="auto"/>
      </w:divBdr>
    </w:div>
    <w:div w:id="1129937685">
      <w:bodyDiv w:val="1"/>
      <w:marLeft w:val="0"/>
      <w:marRight w:val="0"/>
      <w:marTop w:val="0"/>
      <w:marBottom w:val="0"/>
      <w:divBdr>
        <w:top w:val="none" w:sz="0" w:space="0" w:color="auto"/>
        <w:left w:val="none" w:sz="0" w:space="0" w:color="auto"/>
        <w:bottom w:val="none" w:sz="0" w:space="0" w:color="auto"/>
        <w:right w:val="none" w:sz="0" w:space="0" w:color="auto"/>
      </w:divBdr>
    </w:div>
    <w:div w:id="1138647918">
      <w:bodyDiv w:val="1"/>
      <w:marLeft w:val="0"/>
      <w:marRight w:val="0"/>
      <w:marTop w:val="0"/>
      <w:marBottom w:val="0"/>
      <w:divBdr>
        <w:top w:val="none" w:sz="0" w:space="0" w:color="auto"/>
        <w:left w:val="none" w:sz="0" w:space="0" w:color="auto"/>
        <w:bottom w:val="none" w:sz="0" w:space="0" w:color="auto"/>
        <w:right w:val="none" w:sz="0" w:space="0" w:color="auto"/>
      </w:divBdr>
    </w:div>
    <w:div w:id="1142965041">
      <w:bodyDiv w:val="1"/>
      <w:marLeft w:val="0"/>
      <w:marRight w:val="0"/>
      <w:marTop w:val="0"/>
      <w:marBottom w:val="0"/>
      <w:divBdr>
        <w:top w:val="none" w:sz="0" w:space="0" w:color="auto"/>
        <w:left w:val="none" w:sz="0" w:space="0" w:color="auto"/>
        <w:bottom w:val="none" w:sz="0" w:space="0" w:color="auto"/>
        <w:right w:val="none" w:sz="0" w:space="0" w:color="auto"/>
      </w:divBdr>
    </w:div>
    <w:div w:id="1145202092">
      <w:bodyDiv w:val="1"/>
      <w:marLeft w:val="0"/>
      <w:marRight w:val="0"/>
      <w:marTop w:val="0"/>
      <w:marBottom w:val="0"/>
      <w:divBdr>
        <w:top w:val="none" w:sz="0" w:space="0" w:color="auto"/>
        <w:left w:val="none" w:sz="0" w:space="0" w:color="auto"/>
        <w:bottom w:val="none" w:sz="0" w:space="0" w:color="auto"/>
        <w:right w:val="none" w:sz="0" w:space="0" w:color="auto"/>
      </w:divBdr>
    </w:div>
    <w:div w:id="1146975881">
      <w:bodyDiv w:val="1"/>
      <w:marLeft w:val="0"/>
      <w:marRight w:val="0"/>
      <w:marTop w:val="0"/>
      <w:marBottom w:val="0"/>
      <w:divBdr>
        <w:top w:val="none" w:sz="0" w:space="0" w:color="auto"/>
        <w:left w:val="none" w:sz="0" w:space="0" w:color="auto"/>
        <w:bottom w:val="none" w:sz="0" w:space="0" w:color="auto"/>
        <w:right w:val="none" w:sz="0" w:space="0" w:color="auto"/>
      </w:divBdr>
    </w:div>
    <w:div w:id="1148978332">
      <w:bodyDiv w:val="1"/>
      <w:marLeft w:val="0"/>
      <w:marRight w:val="0"/>
      <w:marTop w:val="0"/>
      <w:marBottom w:val="0"/>
      <w:divBdr>
        <w:top w:val="none" w:sz="0" w:space="0" w:color="auto"/>
        <w:left w:val="none" w:sz="0" w:space="0" w:color="auto"/>
        <w:bottom w:val="none" w:sz="0" w:space="0" w:color="auto"/>
        <w:right w:val="none" w:sz="0" w:space="0" w:color="auto"/>
      </w:divBdr>
    </w:div>
    <w:div w:id="1149321548">
      <w:bodyDiv w:val="1"/>
      <w:marLeft w:val="0"/>
      <w:marRight w:val="0"/>
      <w:marTop w:val="0"/>
      <w:marBottom w:val="0"/>
      <w:divBdr>
        <w:top w:val="none" w:sz="0" w:space="0" w:color="auto"/>
        <w:left w:val="none" w:sz="0" w:space="0" w:color="auto"/>
        <w:bottom w:val="none" w:sz="0" w:space="0" w:color="auto"/>
        <w:right w:val="none" w:sz="0" w:space="0" w:color="auto"/>
      </w:divBdr>
    </w:div>
    <w:div w:id="1152912712">
      <w:bodyDiv w:val="1"/>
      <w:marLeft w:val="0"/>
      <w:marRight w:val="0"/>
      <w:marTop w:val="0"/>
      <w:marBottom w:val="0"/>
      <w:divBdr>
        <w:top w:val="none" w:sz="0" w:space="0" w:color="auto"/>
        <w:left w:val="none" w:sz="0" w:space="0" w:color="auto"/>
        <w:bottom w:val="none" w:sz="0" w:space="0" w:color="auto"/>
        <w:right w:val="none" w:sz="0" w:space="0" w:color="auto"/>
      </w:divBdr>
    </w:div>
    <w:div w:id="1153371804">
      <w:bodyDiv w:val="1"/>
      <w:marLeft w:val="0"/>
      <w:marRight w:val="0"/>
      <w:marTop w:val="0"/>
      <w:marBottom w:val="0"/>
      <w:divBdr>
        <w:top w:val="none" w:sz="0" w:space="0" w:color="auto"/>
        <w:left w:val="none" w:sz="0" w:space="0" w:color="auto"/>
        <w:bottom w:val="none" w:sz="0" w:space="0" w:color="auto"/>
        <w:right w:val="none" w:sz="0" w:space="0" w:color="auto"/>
      </w:divBdr>
    </w:div>
    <w:div w:id="1154029593">
      <w:bodyDiv w:val="1"/>
      <w:marLeft w:val="0"/>
      <w:marRight w:val="0"/>
      <w:marTop w:val="0"/>
      <w:marBottom w:val="0"/>
      <w:divBdr>
        <w:top w:val="none" w:sz="0" w:space="0" w:color="auto"/>
        <w:left w:val="none" w:sz="0" w:space="0" w:color="auto"/>
        <w:bottom w:val="none" w:sz="0" w:space="0" w:color="auto"/>
        <w:right w:val="none" w:sz="0" w:space="0" w:color="auto"/>
      </w:divBdr>
    </w:div>
    <w:div w:id="1155099309">
      <w:bodyDiv w:val="1"/>
      <w:marLeft w:val="0"/>
      <w:marRight w:val="0"/>
      <w:marTop w:val="0"/>
      <w:marBottom w:val="0"/>
      <w:divBdr>
        <w:top w:val="none" w:sz="0" w:space="0" w:color="auto"/>
        <w:left w:val="none" w:sz="0" w:space="0" w:color="auto"/>
        <w:bottom w:val="none" w:sz="0" w:space="0" w:color="auto"/>
        <w:right w:val="none" w:sz="0" w:space="0" w:color="auto"/>
      </w:divBdr>
    </w:div>
    <w:div w:id="1156458436">
      <w:bodyDiv w:val="1"/>
      <w:marLeft w:val="0"/>
      <w:marRight w:val="0"/>
      <w:marTop w:val="0"/>
      <w:marBottom w:val="0"/>
      <w:divBdr>
        <w:top w:val="none" w:sz="0" w:space="0" w:color="auto"/>
        <w:left w:val="none" w:sz="0" w:space="0" w:color="auto"/>
        <w:bottom w:val="none" w:sz="0" w:space="0" w:color="auto"/>
        <w:right w:val="none" w:sz="0" w:space="0" w:color="auto"/>
      </w:divBdr>
    </w:div>
    <w:div w:id="1158036578">
      <w:bodyDiv w:val="1"/>
      <w:marLeft w:val="0"/>
      <w:marRight w:val="0"/>
      <w:marTop w:val="0"/>
      <w:marBottom w:val="0"/>
      <w:divBdr>
        <w:top w:val="none" w:sz="0" w:space="0" w:color="auto"/>
        <w:left w:val="none" w:sz="0" w:space="0" w:color="auto"/>
        <w:bottom w:val="none" w:sz="0" w:space="0" w:color="auto"/>
        <w:right w:val="none" w:sz="0" w:space="0" w:color="auto"/>
      </w:divBdr>
    </w:div>
    <w:div w:id="1166743184">
      <w:bodyDiv w:val="1"/>
      <w:marLeft w:val="0"/>
      <w:marRight w:val="0"/>
      <w:marTop w:val="0"/>
      <w:marBottom w:val="0"/>
      <w:divBdr>
        <w:top w:val="none" w:sz="0" w:space="0" w:color="auto"/>
        <w:left w:val="none" w:sz="0" w:space="0" w:color="auto"/>
        <w:bottom w:val="none" w:sz="0" w:space="0" w:color="auto"/>
        <w:right w:val="none" w:sz="0" w:space="0" w:color="auto"/>
      </w:divBdr>
    </w:div>
    <w:div w:id="1176459140">
      <w:bodyDiv w:val="1"/>
      <w:marLeft w:val="0"/>
      <w:marRight w:val="0"/>
      <w:marTop w:val="0"/>
      <w:marBottom w:val="0"/>
      <w:divBdr>
        <w:top w:val="none" w:sz="0" w:space="0" w:color="auto"/>
        <w:left w:val="none" w:sz="0" w:space="0" w:color="auto"/>
        <w:bottom w:val="none" w:sz="0" w:space="0" w:color="auto"/>
        <w:right w:val="none" w:sz="0" w:space="0" w:color="auto"/>
      </w:divBdr>
    </w:div>
    <w:div w:id="1182161342">
      <w:bodyDiv w:val="1"/>
      <w:marLeft w:val="0"/>
      <w:marRight w:val="0"/>
      <w:marTop w:val="0"/>
      <w:marBottom w:val="0"/>
      <w:divBdr>
        <w:top w:val="none" w:sz="0" w:space="0" w:color="auto"/>
        <w:left w:val="none" w:sz="0" w:space="0" w:color="auto"/>
        <w:bottom w:val="none" w:sz="0" w:space="0" w:color="auto"/>
        <w:right w:val="none" w:sz="0" w:space="0" w:color="auto"/>
      </w:divBdr>
    </w:div>
    <w:div w:id="1183058226">
      <w:bodyDiv w:val="1"/>
      <w:marLeft w:val="0"/>
      <w:marRight w:val="0"/>
      <w:marTop w:val="0"/>
      <w:marBottom w:val="0"/>
      <w:divBdr>
        <w:top w:val="none" w:sz="0" w:space="0" w:color="auto"/>
        <w:left w:val="none" w:sz="0" w:space="0" w:color="auto"/>
        <w:bottom w:val="none" w:sz="0" w:space="0" w:color="auto"/>
        <w:right w:val="none" w:sz="0" w:space="0" w:color="auto"/>
      </w:divBdr>
    </w:div>
    <w:div w:id="1184055527">
      <w:bodyDiv w:val="1"/>
      <w:marLeft w:val="0"/>
      <w:marRight w:val="0"/>
      <w:marTop w:val="0"/>
      <w:marBottom w:val="0"/>
      <w:divBdr>
        <w:top w:val="none" w:sz="0" w:space="0" w:color="auto"/>
        <w:left w:val="none" w:sz="0" w:space="0" w:color="auto"/>
        <w:bottom w:val="none" w:sz="0" w:space="0" w:color="auto"/>
        <w:right w:val="none" w:sz="0" w:space="0" w:color="auto"/>
      </w:divBdr>
    </w:div>
    <w:div w:id="1187601820">
      <w:bodyDiv w:val="1"/>
      <w:marLeft w:val="0"/>
      <w:marRight w:val="0"/>
      <w:marTop w:val="0"/>
      <w:marBottom w:val="0"/>
      <w:divBdr>
        <w:top w:val="none" w:sz="0" w:space="0" w:color="auto"/>
        <w:left w:val="none" w:sz="0" w:space="0" w:color="auto"/>
        <w:bottom w:val="none" w:sz="0" w:space="0" w:color="auto"/>
        <w:right w:val="none" w:sz="0" w:space="0" w:color="auto"/>
      </w:divBdr>
    </w:div>
    <w:div w:id="1189104832">
      <w:bodyDiv w:val="1"/>
      <w:marLeft w:val="0"/>
      <w:marRight w:val="0"/>
      <w:marTop w:val="0"/>
      <w:marBottom w:val="0"/>
      <w:divBdr>
        <w:top w:val="none" w:sz="0" w:space="0" w:color="auto"/>
        <w:left w:val="none" w:sz="0" w:space="0" w:color="auto"/>
        <w:bottom w:val="none" w:sz="0" w:space="0" w:color="auto"/>
        <w:right w:val="none" w:sz="0" w:space="0" w:color="auto"/>
      </w:divBdr>
    </w:div>
    <w:div w:id="1190948009">
      <w:bodyDiv w:val="1"/>
      <w:marLeft w:val="0"/>
      <w:marRight w:val="0"/>
      <w:marTop w:val="0"/>
      <w:marBottom w:val="0"/>
      <w:divBdr>
        <w:top w:val="none" w:sz="0" w:space="0" w:color="auto"/>
        <w:left w:val="none" w:sz="0" w:space="0" w:color="auto"/>
        <w:bottom w:val="none" w:sz="0" w:space="0" w:color="auto"/>
        <w:right w:val="none" w:sz="0" w:space="0" w:color="auto"/>
      </w:divBdr>
    </w:div>
    <w:div w:id="1192840485">
      <w:bodyDiv w:val="1"/>
      <w:marLeft w:val="0"/>
      <w:marRight w:val="0"/>
      <w:marTop w:val="0"/>
      <w:marBottom w:val="0"/>
      <w:divBdr>
        <w:top w:val="none" w:sz="0" w:space="0" w:color="auto"/>
        <w:left w:val="none" w:sz="0" w:space="0" w:color="auto"/>
        <w:bottom w:val="none" w:sz="0" w:space="0" w:color="auto"/>
        <w:right w:val="none" w:sz="0" w:space="0" w:color="auto"/>
      </w:divBdr>
    </w:div>
    <w:div w:id="1193491107">
      <w:bodyDiv w:val="1"/>
      <w:marLeft w:val="0"/>
      <w:marRight w:val="0"/>
      <w:marTop w:val="0"/>
      <w:marBottom w:val="0"/>
      <w:divBdr>
        <w:top w:val="none" w:sz="0" w:space="0" w:color="auto"/>
        <w:left w:val="none" w:sz="0" w:space="0" w:color="auto"/>
        <w:bottom w:val="none" w:sz="0" w:space="0" w:color="auto"/>
        <w:right w:val="none" w:sz="0" w:space="0" w:color="auto"/>
      </w:divBdr>
    </w:div>
    <w:div w:id="1196389077">
      <w:bodyDiv w:val="1"/>
      <w:marLeft w:val="0"/>
      <w:marRight w:val="0"/>
      <w:marTop w:val="0"/>
      <w:marBottom w:val="0"/>
      <w:divBdr>
        <w:top w:val="none" w:sz="0" w:space="0" w:color="auto"/>
        <w:left w:val="none" w:sz="0" w:space="0" w:color="auto"/>
        <w:bottom w:val="none" w:sz="0" w:space="0" w:color="auto"/>
        <w:right w:val="none" w:sz="0" w:space="0" w:color="auto"/>
      </w:divBdr>
    </w:div>
    <w:div w:id="1197622584">
      <w:bodyDiv w:val="1"/>
      <w:marLeft w:val="0"/>
      <w:marRight w:val="0"/>
      <w:marTop w:val="0"/>
      <w:marBottom w:val="0"/>
      <w:divBdr>
        <w:top w:val="none" w:sz="0" w:space="0" w:color="auto"/>
        <w:left w:val="none" w:sz="0" w:space="0" w:color="auto"/>
        <w:bottom w:val="none" w:sz="0" w:space="0" w:color="auto"/>
        <w:right w:val="none" w:sz="0" w:space="0" w:color="auto"/>
      </w:divBdr>
    </w:div>
    <w:div w:id="1199707227">
      <w:bodyDiv w:val="1"/>
      <w:marLeft w:val="0"/>
      <w:marRight w:val="0"/>
      <w:marTop w:val="0"/>
      <w:marBottom w:val="0"/>
      <w:divBdr>
        <w:top w:val="none" w:sz="0" w:space="0" w:color="auto"/>
        <w:left w:val="none" w:sz="0" w:space="0" w:color="auto"/>
        <w:bottom w:val="none" w:sz="0" w:space="0" w:color="auto"/>
        <w:right w:val="none" w:sz="0" w:space="0" w:color="auto"/>
      </w:divBdr>
    </w:div>
    <w:div w:id="1201473219">
      <w:bodyDiv w:val="1"/>
      <w:marLeft w:val="0"/>
      <w:marRight w:val="0"/>
      <w:marTop w:val="0"/>
      <w:marBottom w:val="0"/>
      <w:divBdr>
        <w:top w:val="none" w:sz="0" w:space="0" w:color="auto"/>
        <w:left w:val="none" w:sz="0" w:space="0" w:color="auto"/>
        <w:bottom w:val="none" w:sz="0" w:space="0" w:color="auto"/>
        <w:right w:val="none" w:sz="0" w:space="0" w:color="auto"/>
      </w:divBdr>
    </w:div>
    <w:div w:id="1202326935">
      <w:bodyDiv w:val="1"/>
      <w:marLeft w:val="0"/>
      <w:marRight w:val="0"/>
      <w:marTop w:val="0"/>
      <w:marBottom w:val="0"/>
      <w:divBdr>
        <w:top w:val="none" w:sz="0" w:space="0" w:color="auto"/>
        <w:left w:val="none" w:sz="0" w:space="0" w:color="auto"/>
        <w:bottom w:val="none" w:sz="0" w:space="0" w:color="auto"/>
        <w:right w:val="none" w:sz="0" w:space="0" w:color="auto"/>
      </w:divBdr>
    </w:div>
    <w:div w:id="1208685810">
      <w:bodyDiv w:val="1"/>
      <w:marLeft w:val="0"/>
      <w:marRight w:val="0"/>
      <w:marTop w:val="0"/>
      <w:marBottom w:val="0"/>
      <w:divBdr>
        <w:top w:val="none" w:sz="0" w:space="0" w:color="auto"/>
        <w:left w:val="none" w:sz="0" w:space="0" w:color="auto"/>
        <w:bottom w:val="none" w:sz="0" w:space="0" w:color="auto"/>
        <w:right w:val="none" w:sz="0" w:space="0" w:color="auto"/>
      </w:divBdr>
    </w:div>
    <w:div w:id="1210072458">
      <w:bodyDiv w:val="1"/>
      <w:marLeft w:val="0"/>
      <w:marRight w:val="0"/>
      <w:marTop w:val="0"/>
      <w:marBottom w:val="0"/>
      <w:divBdr>
        <w:top w:val="none" w:sz="0" w:space="0" w:color="auto"/>
        <w:left w:val="none" w:sz="0" w:space="0" w:color="auto"/>
        <w:bottom w:val="none" w:sz="0" w:space="0" w:color="auto"/>
        <w:right w:val="none" w:sz="0" w:space="0" w:color="auto"/>
      </w:divBdr>
    </w:div>
    <w:div w:id="1214120894">
      <w:bodyDiv w:val="1"/>
      <w:marLeft w:val="0"/>
      <w:marRight w:val="0"/>
      <w:marTop w:val="0"/>
      <w:marBottom w:val="0"/>
      <w:divBdr>
        <w:top w:val="none" w:sz="0" w:space="0" w:color="auto"/>
        <w:left w:val="none" w:sz="0" w:space="0" w:color="auto"/>
        <w:bottom w:val="none" w:sz="0" w:space="0" w:color="auto"/>
        <w:right w:val="none" w:sz="0" w:space="0" w:color="auto"/>
      </w:divBdr>
    </w:div>
    <w:div w:id="1215235174">
      <w:bodyDiv w:val="1"/>
      <w:marLeft w:val="0"/>
      <w:marRight w:val="0"/>
      <w:marTop w:val="0"/>
      <w:marBottom w:val="0"/>
      <w:divBdr>
        <w:top w:val="none" w:sz="0" w:space="0" w:color="auto"/>
        <w:left w:val="none" w:sz="0" w:space="0" w:color="auto"/>
        <w:bottom w:val="none" w:sz="0" w:space="0" w:color="auto"/>
        <w:right w:val="none" w:sz="0" w:space="0" w:color="auto"/>
      </w:divBdr>
    </w:div>
    <w:div w:id="1216623451">
      <w:bodyDiv w:val="1"/>
      <w:marLeft w:val="0"/>
      <w:marRight w:val="0"/>
      <w:marTop w:val="0"/>
      <w:marBottom w:val="0"/>
      <w:divBdr>
        <w:top w:val="none" w:sz="0" w:space="0" w:color="auto"/>
        <w:left w:val="none" w:sz="0" w:space="0" w:color="auto"/>
        <w:bottom w:val="none" w:sz="0" w:space="0" w:color="auto"/>
        <w:right w:val="none" w:sz="0" w:space="0" w:color="auto"/>
      </w:divBdr>
    </w:div>
    <w:div w:id="1217277343">
      <w:bodyDiv w:val="1"/>
      <w:marLeft w:val="0"/>
      <w:marRight w:val="0"/>
      <w:marTop w:val="0"/>
      <w:marBottom w:val="0"/>
      <w:divBdr>
        <w:top w:val="none" w:sz="0" w:space="0" w:color="auto"/>
        <w:left w:val="none" w:sz="0" w:space="0" w:color="auto"/>
        <w:bottom w:val="none" w:sz="0" w:space="0" w:color="auto"/>
        <w:right w:val="none" w:sz="0" w:space="0" w:color="auto"/>
      </w:divBdr>
    </w:div>
    <w:div w:id="1219121952">
      <w:bodyDiv w:val="1"/>
      <w:marLeft w:val="0"/>
      <w:marRight w:val="0"/>
      <w:marTop w:val="0"/>
      <w:marBottom w:val="0"/>
      <w:divBdr>
        <w:top w:val="none" w:sz="0" w:space="0" w:color="auto"/>
        <w:left w:val="none" w:sz="0" w:space="0" w:color="auto"/>
        <w:bottom w:val="none" w:sz="0" w:space="0" w:color="auto"/>
        <w:right w:val="none" w:sz="0" w:space="0" w:color="auto"/>
      </w:divBdr>
    </w:div>
    <w:div w:id="1220551198">
      <w:bodyDiv w:val="1"/>
      <w:marLeft w:val="0"/>
      <w:marRight w:val="0"/>
      <w:marTop w:val="0"/>
      <w:marBottom w:val="0"/>
      <w:divBdr>
        <w:top w:val="none" w:sz="0" w:space="0" w:color="auto"/>
        <w:left w:val="none" w:sz="0" w:space="0" w:color="auto"/>
        <w:bottom w:val="none" w:sz="0" w:space="0" w:color="auto"/>
        <w:right w:val="none" w:sz="0" w:space="0" w:color="auto"/>
      </w:divBdr>
    </w:div>
    <w:div w:id="1220555681">
      <w:bodyDiv w:val="1"/>
      <w:marLeft w:val="0"/>
      <w:marRight w:val="0"/>
      <w:marTop w:val="0"/>
      <w:marBottom w:val="0"/>
      <w:divBdr>
        <w:top w:val="none" w:sz="0" w:space="0" w:color="auto"/>
        <w:left w:val="none" w:sz="0" w:space="0" w:color="auto"/>
        <w:bottom w:val="none" w:sz="0" w:space="0" w:color="auto"/>
        <w:right w:val="none" w:sz="0" w:space="0" w:color="auto"/>
      </w:divBdr>
    </w:div>
    <w:div w:id="1221863702">
      <w:bodyDiv w:val="1"/>
      <w:marLeft w:val="0"/>
      <w:marRight w:val="0"/>
      <w:marTop w:val="0"/>
      <w:marBottom w:val="0"/>
      <w:divBdr>
        <w:top w:val="none" w:sz="0" w:space="0" w:color="auto"/>
        <w:left w:val="none" w:sz="0" w:space="0" w:color="auto"/>
        <w:bottom w:val="none" w:sz="0" w:space="0" w:color="auto"/>
        <w:right w:val="none" w:sz="0" w:space="0" w:color="auto"/>
      </w:divBdr>
    </w:div>
    <w:div w:id="1222911314">
      <w:bodyDiv w:val="1"/>
      <w:marLeft w:val="0"/>
      <w:marRight w:val="0"/>
      <w:marTop w:val="0"/>
      <w:marBottom w:val="0"/>
      <w:divBdr>
        <w:top w:val="none" w:sz="0" w:space="0" w:color="auto"/>
        <w:left w:val="none" w:sz="0" w:space="0" w:color="auto"/>
        <w:bottom w:val="none" w:sz="0" w:space="0" w:color="auto"/>
        <w:right w:val="none" w:sz="0" w:space="0" w:color="auto"/>
      </w:divBdr>
    </w:div>
    <w:div w:id="1224679622">
      <w:bodyDiv w:val="1"/>
      <w:marLeft w:val="0"/>
      <w:marRight w:val="0"/>
      <w:marTop w:val="0"/>
      <w:marBottom w:val="0"/>
      <w:divBdr>
        <w:top w:val="none" w:sz="0" w:space="0" w:color="auto"/>
        <w:left w:val="none" w:sz="0" w:space="0" w:color="auto"/>
        <w:bottom w:val="none" w:sz="0" w:space="0" w:color="auto"/>
        <w:right w:val="none" w:sz="0" w:space="0" w:color="auto"/>
      </w:divBdr>
    </w:div>
    <w:div w:id="1225527515">
      <w:bodyDiv w:val="1"/>
      <w:marLeft w:val="0"/>
      <w:marRight w:val="0"/>
      <w:marTop w:val="0"/>
      <w:marBottom w:val="0"/>
      <w:divBdr>
        <w:top w:val="none" w:sz="0" w:space="0" w:color="auto"/>
        <w:left w:val="none" w:sz="0" w:space="0" w:color="auto"/>
        <w:bottom w:val="none" w:sz="0" w:space="0" w:color="auto"/>
        <w:right w:val="none" w:sz="0" w:space="0" w:color="auto"/>
      </w:divBdr>
    </w:div>
    <w:div w:id="1229681819">
      <w:bodyDiv w:val="1"/>
      <w:marLeft w:val="0"/>
      <w:marRight w:val="0"/>
      <w:marTop w:val="0"/>
      <w:marBottom w:val="0"/>
      <w:divBdr>
        <w:top w:val="none" w:sz="0" w:space="0" w:color="auto"/>
        <w:left w:val="none" w:sz="0" w:space="0" w:color="auto"/>
        <w:bottom w:val="none" w:sz="0" w:space="0" w:color="auto"/>
        <w:right w:val="none" w:sz="0" w:space="0" w:color="auto"/>
      </w:divBdr>
    </w:div>
    <w:div w:id="1231771525">
      <w:bodyDiv w:val="1"/>
      <w:marLeft w:val="0"/>
      <w:marRight w:val="0"/>
      <w:marTop w:val="0"/>
      <w:marBottom w:val="0"/>
      <w:divBdr>
        <w:top w:val="none" w:sz="0" w:space="0" w:color="auto"/>
        <w:left w:val="none" w:sz="0" w:space="0" w:color="auto"/>
        <w:bottom w:val="none" w:sz="0" w:space="0" w:color="auto"/>
        <w:right w:val="none" w:sz="0" w:space="0" w:color="auto"/>
      </w:divBdr>
    </w:div>
    <w:div w:id="1231966898">
      <w:bodyDiv w:val="1"/>
      <w:marLeft w:val="0"/>
      <w:marRight w:val="0"/>
      <w:marTop w:val="0"/>
      <w:marBottom w:val="0"/>
      <w:divBdr>
        <w:top w:val="none" w:sz="0" w:space="0" w:color="auto"/>
        <w:left w:val="none" w:sz="0" w:space="0" w:color="auto"/>
        <w:bottom w:val="none" w:sz="0" w:space="0" w:color="auto"/>
        <w:right w:val="none" w:sz="0" w:space="0" w:color="auto"/>
      </w:divBdr>
    </w:div>
    <w:div w:id="1232812952">
      <w:bodyDiv w:val="1"/>
      <w:marLeft w:val="0"/>
      <w:marRight w:val="0"/>
      <w:marTop w:val="0"/>
      <w:marBottom w:val="0"/>
      <w:divBdr>
        <w:top w:val="none" w:sz="0" w:space="0" w:color="auto"/>
        <w:left w:val="none" w:sz="0" w:space="0" w:color="auto"/>
        <w:bottom w:val="none" w:sz="0" w:space="0" w:color="auto"/>
        <w:right w:val="none" w:sz="0" w:space="0" w:color="auto"/>
      </w:divBdr>
    </w:div>
    <w:div w:id="1233080458">
      <w:bodyDiv w:val="1"/>
      <w:marLeft w:val="0"/>
      <w:marRight w:val="0"/>
      <w:marTop w:val="0"/>
      <w:marBottom w:val="0"/>
      <w:divBdr>
        <w:top w:val="none" w:sz="0" w:space="0" w:color="auto"/>
        <w:left w:val="none" w:sz="0" w:space="0" w:color="auto"/>
        <w:bottom w:val="none" w:sz="0" w:space="0" w:color="auto"/>
        <w:right w:val="none" w:sz="0" w:space="0" w:color="auto"/>
      </w:divBdr>
    </w:div>
    <w:div w:id="1238395092">
      <w:bodyDiv w:val="1"/>
      <w:marLeft w:val="0"/>
      <w:marRight w:val="0"/>
      <w:marTop w:val="0"/>
      <w:marBottom w:val="0"/>
      <w:divBdr>
        <w:top w:val="none" w:sz="0" w:space="0" w:color="auto"/>
        <w:left w:val="none" w:sz="0" w:space="0" w:color="auto"/>
        <w:bottom w:val="none" w:sz="0" w:space="0" w:color="auto"/>
        <w:right w:val="none" w:sz="0" w:space="0" w:color="auto"/>
      </w:divBdr>
    </w:div>
    <w:div w:id="1245796036">
      <w:bodyDiv w:val="1"/>
      <w:marLeft w:val="0"/>
      <w:marRight w:val="0"/>
      <w:marTop w:val="0"/>
      <w:marBottom w:val="0"/>
      <w:divBdr>
        <w:top w:val="none" w:sz="0" w:space="0" w:color="auto"/>
        <w:left w:val="none" w:sz="0" w:space="0" w:color="auto"/>
        <w:bottom w:val="none" w:sz="0" w:space="0" w:color="auto"/>
        <w:right w:val="none" w:sz="0" w:space="0" w:color="auto"/>
      </w:divBdr>
    </w:div>
    <w:div w:id="1247836545">
      <w:bodyDiv w:val="1"/>
      <w:marLeft w:val="0"/>
      <w:marRight w:val="0"/>
      <w:marTop w:val="0"/>
      <w:marBottom w:val="0"/>
      <w:divBdr>
        <w:top w:val="none" w:sz="0" w:space="0" w:color="auto"/>
        <w:left w:val="none" w:sz="0" w:space="0" w:color="auto"/>
        <w:bottom w:val="none" w:sz="0" w:space="0" w:color="auto"/>
        <w:right w:val="none" w:sz="0" w:space="0" w:color="auto"/>
      </w:divBdr>
    </w:div>
    <w:div w:id="1247882396">
      <w:bodyDiv w:val="1"/>
      <w:marLeft w:val="0"/>
      <w:marRight w:val="0"/>
      <w:marTop w:val="0"/>
      <w:marBottom w:val="0"/>
      <w:divBdr>
        <w:top w:val="none" w:sz="0" w:space="0" w:color="auto"/>
        <w:left w:val="none" w:sz="0" w:space="0" w:color="auto"/>
        <w:bottom w:val="none" w:sz="0" w:space="0" w:color="auto"/>
        <w:right w:val="none" w:sz="0" w:space="0" w:color="auto"/>
      </w:divBdr>
    </w:div>
    <w:div w:id="1249920179">
      <w:bodyDiv w:val="1"/>
      <w:marLeft w:val="0"/>
      <w:marRight w:val="0"/>
      <w:marTop w:val="0"/>
      <w:marBottom w:val="0"/>
      <w:divBdr>
        <w:top w:val="none" w:sz="0" w:space="0" w:color="auto"/>
        <w:left w:val="none" w:sz="0" w:space="0" w:color="auto"/>
        <w:bottom w:val="none" w:sz="0" w:space="0" w:color="auto"/>
        <w:right w:val="none" w:sz="0" w:space="0" w:color="auto"/>
      </w:divBdr>
    </w:div>
    <w:div w:id="1257638924">
      <w:bodyDiv w:val="1"/>
      <w:marLeft w:val="0"/>
      <w:marRight w:val="0"/>
      <w:marTop w:val="0"/>
      <w:marBottom w:val="0"/>
      <w:divBdr>
        <w:top w:val="none" w:sz="0" w:space="0" w:color="auto"/>
        <w:left w:val="none" w:sz="0" w:space="0" w:color="auto"/>
        <w:bottom w:val="none" w:sz="0" w:space="0" w:color="auto"/>
        <w:right w:val="none" w:sz="0" w:space="0" w:color="auto"/>
      </w:divBdr>
    </w:div>
    <w:div w:id="1260068540">
      <w:bodyDiv w:val="1"/>
      <w:marLeft w:val="0"/>
      <w:marRight w:val="0"/>
      <w:marTop w:val="0"/>
      <w:marBottom w:val="0"/>
      <w:divBdr>
        <w:top w:val="none" w:sz="0" w:space="0" w:color="auto"/>
        <w:left w:val="none" w:sz="0" w:space="0" w:color="auto"/>
        <w:bottom w:val="none" w:sz="0" w:space="0" w:color="auto"/>
        <w:right w:val="none" w:sz="0" w:space="0" w:color="auto"/>
      </w:divBdr>
    </w:div>
    <w:div w:id="1263219025">
      <w:bodyDiv w:val="1"/>
      <w:marLeft w:val="0"/>
      <w:marRight w:val="0"/>
      <w:marTop w:val="0"/>
      <w:marBottom w:val="0"/>
      <w:divBdr>
        <w:top w:val="none" w:sz="0" w:space="0" w:color="auto"/>
        <w:left w:val="none" w:sz="0" w:space="0" w:color="auto"/>
        <w:bottom w:val="none" w:sz="0" w:space="0" w:color="auto"/>
        <w:right w:val="none" w:sz="0" w:space="0" w:color="auto"/>
      </w:divBdr>
    </w:div>
    <w:div w:id="1268343703">
      <w:bodyDiv w:val="1"/>
      <w:marLeft w:val="0"/>
      <w:marRight w:val="0"/>
      <w:marTop w:val="0"/>
      <w:marBottom w:val="0"/>
      <w:divBdr>
        <w:top w:val="none" w:sz="0" w:space="0" w:color="auto"/>
        <w:left w:val="none" w:sz="0" w:space="0" w:color="auto"/>
        <w:bottom w:val="none" w:sz="0" w:space="0" w:color="auto"/>
        <w:right w:val="none" w:sz="0" w:space="0" w:color="auto"/>
      </w:divBdr>
    </w:div>
    <w:div w:id="1270119604">
      <w:bodyDiv w:val="1"/>
      <w:marLeft w:val="0"/>
      <w:marRight w:val="0"/>
      <w:marTop w:val="0"/>
      <w:marBottom w:val="0"/>
      <w:divBdr>
        <w:top w:val="none" w:sz="0" w:space="0" w:color="auto"/>
        <w:left w:val="none" w:sz="0" w:space="0" w:color="auto"/>
        <w:bottom w:val="none" w:sz="0" w:space="0" w:color="auto"/>
        <w:right w:val="none" w:sz="0" w:space="0" w:color="auto"/>
      </w:divBdr>
    </w:div>
    <w:div w:id="1272013322">
      <w:bodyDiv w:val="1"/>
      <w:marLeft w:val="0"/>
      <w:marRight w:val="0"/>
      <w:marTop w:val="0"/>
      <w:marBottom w:val="0"/>
      <w:divBdr>
        <w:top w:val="none" w:sz="0" w:space="0" w:color="auto"/>
        <w:left w:val="none" w:sz="0" w:space="0" w:color="auto"/>
        <w:bottom w:val="none" w:sz="0" w:space="0" w:color="auto"/>
        <w:right w:val="none" w:sz="0" w:space="0" w:color="auto"/>
      </w:divBdr>
    </w:div>
    <w:div w:id="1273830001">
      <w:bodyDiv w:val="1"/>
      <w:marLeft w:val="0"/>
      <w:marRight w:val="0"/>
      <w:marTop w:val="0"/>
      <w:marBottom w:val="0"/>
      <w:divBdr>
        <w:top w:val="none" w:sz="0" w:space="0" w:color="auto"/>
        <w:left w:val="none" w:sz="0" w:space="0" w:color="auto"/>
        <w:bottom w:val="none" w:sz="0" w:space="0" w:color="auto"/>
        <w:right w:val="none" w:sz="0" w:space="0" w:color="auto"/>
      </w:divBdr>
    </w:div>
    <w:div w:id="1275213181">
      <w:bodyDiv w:val="1"/>
      <w:marLeft w:val="0"/>
      <w:marRight w:val="0"/>
      <w:marTop w:val="0"/>
      <w:marBottom w:val="0"/>
      <w:divBdr>
        <w:top w:val="none" w:sz="0" w:space="0" w:color="auto"/>
        <w:left w:val="none" w:sz="0" w:space="0" w:color="auto"/>
        <w:bottom w:val="none" w:sz="0" w:space="0" w:color="auto"/>
        <w:right w:val="none" w:sz="0" w:space="0" w:color="auto"/>
      </w:divBdr>
    </w:div>
    <w:div w:id="1287933143">
      <w:bodyDiv w:val="1"/>
      <w:marLeft w:val="0"/>
      <w:marRight w:val="0"/>
      <w:marTop w:val="0"/>
      <w:marBottom w:val="0"/>
      <w:divBdr>
        <w:top w:val="none" w:sz="0" w:space="0" w:color="auto"/>
        <w:left w:val="none" w:sz="0" w:space="0" w:color="auto"/>
        <w:bottom w:val="none" w:sz="0" w:space="0" w:color="auto"/>
        <w:right w:val="none" w:sz="0" w:space="0" w:color="auto"/>
      </w:divBdr>
    </w:div>
    <w:div w:id="1288701175">
      <w:bodyDiv w:val="1"/>
      <w:marLeft w:val="0"/>
      <w:marRight w:val="0"/>
      <w:marTop w:val="0"/>
      <w:marBottom w:val="0"/>
      <w:divBdr>
        <w:top w:val="none" w:sz="0" w:space="0" w:color="auto"/>
        <w:left w:val="none" w:sz="0" w:space="0" w:color="auto"/>
        <w:bottom w:val="none" w:sz="0" w:space="0" w:color="auto"/>
        <w:right w:val="none" w:sz="0" w:space="0" w:color="auto"/>
      </w:divBdr>
    </w:div>
    <w:div w:id="1289627781">
      <w:bodyDiv w:val="1"/>
      <w:marLeft w:val="0"/>
      <w:marRight w:val="0"/>
      <w:marTop w:val="0"/>
      <w:marBottom w:val="0"/>
      <w:divBdr>
        <w:top w:val="none" w:sz="0" w:space="0" w:color="auto"/>
        <w:left w:val="none" w:sz="0" w:space="0" w:color="auto"/>
        <w:bottom w:val="none" w:sz="0" w:space="0" w:color="auto"/>
        <w:right w:val="none" w:sz="0" w:space="0" w:color="auto"/>
      </w:divBdr>
    </w:div>
    <w:div w:id="1294864432">
      <w:bodyDiv w:val="1"/>
      <w:marLeft w:val="0"/>
      <w:marRight w:val="0"/>
      <w:marTop w:val="0"/>
      <w:marBottom w:val="0"/>
      <w:divBdr>
        <w:top w:val="none" w:sz="0" w:space="0" w:color="auto"/>
        <w:left w:val="none" w:sz="0" w:space="0" w:color="auto"/>
        <w:bottom w:val="none" w:sz="0" w:space="0" w:color="auto"/>
        <w:right w:val="none" w:sz="0" w:space="0" w:color="auto"/>
      </w:divBdr>
    </w:div>
    <w:div w:id="1298531845">
      <w:bodyDiv w:val="1"/>
      <w:marLeft w:val="0"/>
      <w:marRight w:val="0"/>
      <w:marTop w:val="0"/>
      <w:marBottom w:val="0"/>
      <w:divBdr>
        <w:top w:val="none" w:sz="0" w:space="0" w:color="auto"/>
        <w:left w:val="none" w:sz="0" w:space="0" w:color="auto"/>
        <w:bottom w:val="none" w:sz="0" w:space="0" w:color="auto"/>
        <w:right w:val="none" w:sz="0" w:space="0" w:color="auto"/>
      </w:divBdr>
    </w:div>
    <w:div w:id="1299872268">
      <w:bodyDiv w:val="1"/>
      <w:marLeft w:val="0"/>
      <w:marRight w:val="0"/>
      <w:marTop w:val="0"/>
      <w:marBottom w:val="0"/>
      <w:divBdr>
        <w:top w:val="none" w:sz="0" w:space="0" w:color="auto"/>
        <w:left w:val="none" w:sz="0" w:space="0" w:color="auto"/>
        <w:bottom w:val="none" w:sz="0" w:space="0" w:color="auto"/>
        <w:right w:val="none" w:sz="0" w:space="0" w:color="auto"/>
      </w:divBdr>
    </w:div>
    <w:div w:id="1309362389">
      <w:bodyDiv w:val="1"/>
      <w:marLeft w:val="0"/>
      <w:marRight w:val="0"/>
      <w:marTop w:val="0"/>
      <w:marBottom w:val="0"/>
      <w:divBdr>
        <w:top w:val="none" w:sz="0" w:space="0" w:color="auto"/>
        <w:left w:val="none" w:sz="0" w:space="0" w:color="auto"/>
        <w:bottom w:val="none" w:sz="0" w:space="0" w:color="auto"/>
        <w:right w:val="none" w:sz="0" w:space="0" w:color="auto"/>
      </w:divBdr>
    </w:div>
    <w:div w:id="1317153199">
      <w:bodyDiv w:val="1"/>
      <w:marLeft w:val="0"/>
      <w:marRight w:val="0"/>
      <w:marTop w:val="0"/>
      <w:marBottom w:val="0"/>
      <w:divBdr>
        <w:top w:val="none" w:sz="0" w:space="0" w:color="auto"/>
        <w:left w:val="none" w:sz="0" w:space="0" w:color="auto"/>
        <w:bottom w:val="none" w:sz="0" w:space="0" w:color="auto"/>
        <w:right w:val="none" w:sz="0" w:space="0" w:color="auto"/>
      </w:divBdr>
    </w:div>
    <w:div w:id="1323047730">
      <w:bodyDiv w:val="1"/>
      <w:marLeft w:val="0"/>
      <w:marRight w:val="0"/>
      <w:marTop w:val="0"/>
      <w:marBottom w:val="0"/>
      <w:divBdr>
        <w:top w:val="none" w:sz="0" w:space="0" w:color="auto"/>
        <w:left w:val="none" w:sz="0" w:space="0" w:color="auto"/>
        <w:bottom w:val="none" w:sz="0" w:space="0" w:color="auto"/>
        <w:right w:val="none" w:sz="0" w:space="0" w:color="auto"/>
      </w:divBdr>
    </w:div>
    <w:div w:id="1328754583">
      <w:bodyDiv w:val="1"/>
      <w:marLeft w:val="0"/>
      <w:marRight w:val="0"/>
      <w:marTop w:val="0"/>
      <w:marBottom w:val="0"/>
      <w:divBdr>
        <w:top w:val="none" w:sz="0" w:space="0" w:color="auto"/>
        <w:left w:val="none" w:sz="0" w:space="0" w:color="auto"/>
        <w:bottom w:val="none" w:sz="0" w:space="0" w:color="auto"/>
        <w:right w:val="none" w:sz="0" w:space="0" w:color="auto"/>
      </w:divBdr>
    </w:div>
    <w:div w:id="1329289478">
      <w:bodyDiv w:val="1"/>
      <w:marLeft w:val="0"/>
      <w:marRight w:val="0"/>
      <w:marTop w:val="0"/>
      <w:marBottom w:val="0"/>
      <w:divBdr>
        <w:top w:val="none" w:sz="0" w:space="0" w:color="auto"/>
        <w:left w:val="none" w:sz="0" w:space="0" w:color="auto"/>
        <w:bottom w:val="none" w:sz="0" w:space="0" w:color="auto"/>
        <w:right w:val="none" w:sz="0" w:space="0" w:color="auto"/>
      </w:divBdr>
    </w:div>
    <w:div w:id="1330599213">
      <w:bodyDiv w:val="1"/>
      <w:marLeft w:val="0"/>
      <w:marRight w:val="0"/>
      <w:marTop w:val="0"/>
      <w:marBottom w:val="0"/>
      <w:divBdr>
        <w:top w:val="none" w:sz="0" w:space="0" w:color="auto"/>
        <w:left w:val="none" w:sz="0" w:space="0" w:color="auto"/>
        <w:bottom w:val="none" w:sz="0" w:space="0" w:color="auto"/>
        <w:right w:val="none" w:sz="0" w:space="0" w:color="auto"/>
      </w:divBdr>
    </w:div>
    <w:div w:id="1334726959">
      <w:bodyDiv w:val="1"/>
      <w:marLeft w:val="0"/>
      <w:marRight w:val="0"/>
      <w:marTop w:val="0"/>
      <w:marBottom w:val="0"/>
      <w:divBdr>
        <w:top w:val="none" w:sz="0" w:space="0" w:color="auto"/>
        <w:left w:val="none" w:sz="0" w:space="0" w:color="auto"/>
        <w:bottom w:val="none" w:sz="0" w:space="0" w:color="auto"/>
        <w:right w:val="none" w:sz="0" w:space="0" w:color="auto"/>
      </w:divBdr>
    </w:div>
    <w:div w:id="1335184157">
      <w:bodyDiv w:val="1"/>
      <w:marLeft w:val="0"/>
      <w:marRight w:val="0"/>
      <w:marTop w:val="0"/>
      <w:marBottom w:val="0"/>
      <w:divBdr>
        <w:top w:val="none" w:sz="0" w:space="0" w:color="auto"/>
        <w:left w:val="none" w:sz="0" w:space="0" w:color="auto"/>
        <w:bottom w:val="none" w:sz="0" w:space="0" w:color="auto"/>
        <w:right w:val="none" w:sz="0" w:space="0" w:color="auto"/>
      </w:divBdr>
    </w:div>
    <w:div w:id="1335303306">
      <w:bodyDiv w:val="1"/>
      <w:marLeft w:val="0"/>
      <w:marRight w:val="0"/>
      <w:marTop w:val="0"/>
      <w:marBottom w:val="0"/>
      <w:divBdr>
        <w:top w:val="none" w:sz="0" w:space="0" w:color="auto"/>
        <w:left w:val="none" w:sz="0" w:space="0" w:color="auto"/>
        <w:bottom w:val="none" w:sz="0" w:space="0" w:color="auto"/>
        <w:right w:val="none" w:sz="0" w:space="0" w:color="auto"/>
      </w:divBdr>
    </w:div>
    <w:div w:id="1340932627">
      <w:bodyDiv w:val="1"/>
      <w:marLeft w:val="0"/>
      <w:marRight w:val="0"/>
      <w:marTop w:val="0"/>
      <w:marBottom w:val="0"/>
      <w:divBdr>
        <w:top w:val="none" w:sz="0" w:space="0" w:color="auto"/>
        <w:left w:val="none" w:sz="0" w:space="0" w:color="auto"/>
        <w:bottom w:val="none" w:sz="0" w:space="0" w:color="auto"/>
        <w:right w:val="none" w:sz="0" w:space="0" w:color="auto"/>
      </w:divBdr>
    </w:div>
    <w:div w:id="1351375718">
      <w:bodyDiv w:val="1"/>
      <w:marLeft w:val="0"/>
      <w:marRight w:val="0"/>
      <w:marTop w:val="0"/>
      <w:marBottom w:val="0"/>
      <w:divBdr>
        <w:top w:val="none" w:sz="0" w:space="0" w:color="auto"/>
        <w:left w:val="none" w:sz="0" w:space="0" w:color="auto"/>
        <w:bottom w:val="none" w:sz="0" w:space="0" w:color="auto"/>
        <w:right w:val="none" w:sz="0" w:space="0" w:color="auto"/>
      </w:divBdr>
    </w:div>
    <w:div w:id="1358503122">
      <w:bodyDiv w:val="1"/>
      <w:marLeft w:val="0"/>
      <w:marRight w:val="0"/>
      <w:marTop w:val="0"/>
      <w:marBottom w:val="0"/>
      <w:divBdr>
        <w:top w:val="none" w:sz="0" w:space="0" w:color="auto"/>
        <w:left w:val="none" w:sz="0" w:space="0" w:color="auto"/>
        <w:bottom w:val="none" w:sz="0" w:space="0" w:color="auto"/>
        <w:right w:val="none" w:sz="0" w:space="0" w:color="auto"/>
      </w:divBdr>
    </w:div>
    <w:div w:id="1358652887">
      <w:bodyDiv w:val="1"/>
      <w:marLeft w:val="0"/>
      <w:marRight w:val="0"/>
      <w:marTop w:val="0"/>
      <w:marBottom w:val="0"/>
      <w:divBdr>
        <w:top w:val="none" w:sz="0" w:space="0" w:color="auto"/>
        <w:left w:val="none" w:sz="0" w:space="0" w:color="auto"/>
        <w:bottom w:val="none" w:sz="0" w:space="0" w:color="auto"/>
        <w:right w:val="none" w:sz="0" w:space="0" w:color="auto"/>
      </w:divBdr>
    </w:div>
    <w:div w:id="1360356583">
      <w:bodyDiv w:val="1"/>
      <w:marLeft w:val="0"/>
      <w:marRight w:val="0"/>
      <w:marTop w:val="0"/>
      <w:marBottom w:val="0"/>
      <w:divBdr>
        <w:top w:val="none" w:sz="0" w:space="0" w:color="auto"/>
        <w:left w:val="none" w:sz="0" w:space="0" w:color="auto"/>
        <w:bottom w:val="none" w:sz="0" w:space="0" w:color="auto"/>
        <w:right w:val="none" w:sz="0" w:space="0" w:color="auto"/>
      </w:divBdr>
    </w:div>
    <w:div w:id="1361583897">
      <w:bodyDiv w:val="1"/>
      <w:marLeft w:val="0"/>
      <w:marRight w:val="0"/>
      <w:marTop w:val="0"/>
      <w:marBottom w:val="0"/>
      <w:divBdr>
        <w:top w:val="none" w:sz="0" w:space="0" w:color="auto"/>
        <w:left w:val="none" w:sz="0" w:space="0" w:color="auto"/>
        <w:bottom w:val="none" w:sz="0" w:space="0" w:color="auto"/>
        <w:right w:val="none" w:sz="0" w:space="0" w:color="auto"/>
      </w:divBdr>
    </w:div>
    <w:div w:id="1365983663">
      <w:bodyDiv w:val="1"/>
      <w:marLeft w:val="0"/>
      <w:marRight w:val="0"/>
      <w:marTop w:val="0"/>
      <w:marBottom w:val="0"/>
      <w:divBdr>
        <w:top w:val="none" w:sz="0" w:space="0" w:color="auto"/>
        <w:left w:val="none" w:sz="0" w:space="0" w:color="auto"/>
        <w:bottom w:val="none" w:sz="0" w:space="0" w:color="auto"/>
        <w:right w:val="none" w:sz="0" w:space="0" w:color="auto"/>
      </w:divBdr>
    </w:div>
    <w:div w:id="1366053997">
      <w:bodyDiv w:val="1"/>
      <w:marLeft w:val="0"/>
      <w:marRight w:val="0"/>
      <w:marTop w:val="0"/>
      <w:marBottom w:val="0"/>
      <w:divBdr>
        <w:top w:val="none" w:sz="0" w:space="0" w:color="auto"/>
        <w:left w:val="none" w:sz="0" w:space="0" w:color="auto"/>
        <w:bottom w:val="none" w:sz="0" w:space="0" w:color="auto"/>
        <w:right w:val="none" w:sz="0" w:space="0" w:color="auto"/>
      </w:divBdr>
    </w:div>
    <w:div w:id="1368794371">
      <w:bodyDiv w:val="1"/>
      <w:marLeft w:val="0"/>
      <w:marRight w:val="0"/>
      <w:marTop w:val="0"/>
      <w:marBottom w:val="0"/>
      <w:divBdr>
        <w:top w:val="none" w:sz="0" w:space="0" w:color="auto"/>
        <w:left w:val="none" w:sz="0" w:space="0" w:color="auto"/>
        <w:bottom w:val="none" w:sz="0" w:space="0" w:color="auto"/>
        <w:right w:val="none" w:sz="0" w:space="0" w:color="auto"/>
      </w:divBdr>
    </w:div>
    <w:div w:id="1369792311">
      <w:bodyDiv w:val="1"/>
      <w:marLeft w:val="0"/>
      <w:marRight w:val="0"/>
      <w:marTop w:val="0"/>
      <w:marBottom w:val="0"/>
      <w:divBdr>
        <w:top w:val="none" w:sz="0" w:space="0" w:color="auto"/>
        <w:left w:val="none" w:sz="0" w:space="0" w:color="auto"/>
        <w:bottom w:val="none" w:sz="0" w:space="0" w:color="auto"/>
        <w:right w:val="none" w:sz="0" w:space="0" w:color="auto"/>
      </w:divBdr>
    </w:div>
    <w:div w:id="1370450046">
      <w:bodyDiv w:val="1"/>
      <w:marLeft w:val="0"/>
      <w:marRight w:val="0"/>
      <w:marTop w:val="0"/>
      <w:marBottom w:val="0"/>
      <w:divBdr>
        <w:top w:val="none" w:sz="0" w:space="0" w:color="auto"/>
        <w:left w:val="none" w:sz="0" w:space="0" w:color="auto"/>
        <w:bottom w:val="none" w:sz="0" w:space="0" w:color="auto"/>
        <w:right w:val="none" w:sz="0" w:space="0" w:color="auto"/>
      </w:divBdr>
    </w:div>
    <w:div w:id="1375350034">
      <w:bodyDiv w:val="1"/>
      <w:marLeft w:val="0"/>
      <w:marRight w:val="0"/>
      <w:marTop w:val="0"/>
      <w:marBottom w:val="0"/>
      <w:divBdr>
        <w:top w:val="none" w:sz="0" w:space="0" w:color="auto"/>
        <w:left w:val="none" w:sz="0" w:space="0" w:color="auto"/>
        <w:bottom w:val="none" w:sz="0" w:space="0" w:color="auto"/>
        <w:right w:val="none" w:sz="0" w:space="0" w:color="auto"/>
      </w:divBdr>
    </w:div>
    <w:div w:id="1379086333">
      <w:bodyDiv w:val="1"/>
      <w:marLeft w:val="0"/>
      <w:marRight w:val="0"/>
      <w:marTop w:val="0"/>
      <w:marBottom w:val="0"/>
      <w:divBdr>
        <w:top w:val="none" w:sz="0" w:space="0" w:color="auto"/>
        <w:left w:val="none" w:sz="0" w:space="0" w:color="auto"/>
        <w:bottom w:val="none" w:sz="0" w:space="0" w:color="auto"/>
        <w:right w:val="none" w:sz="0" w:space="0" w:color="auto"/>
      </w:divBdr>
    </w:div>
    <w:div w:id="1382244493">
      <w:bodyDiv w:val="1"/>
      <w:marLeft w:val="0"/>
      <w:marRight w:val="0"/>
      <w:marTop w:val="0"/>
      <w:marBottom w:val="0"/>
      <w:divBdr>
        <w:top w:val="none" w:sz="0" w:space="0" w:color="auto"/>
        <w:left w:val="none" w:sz="0" w:space="0" w:color="auto"/>
        <w:bottom w:val="none" w:sz="0" w:space="0" w:color="auto"/>
        <w:right w:val="none" w:sz="0" w:space="0" w:color="auto"/>
      </w:divBdr>
    </w:div>
    <w:div w:id="1385638394">
      <w:bodyDiv w:val="1"/>
      <w:marLeft w:val="0"/>
      <w:marRight w:val="0"/>
      <w:marTop w:val="0"/>
      <w:marBottom w:val="0"/>
      <w:divBdr>
        <w:top w:val="none" w:sz="0" w:space="0" w:color="auto"/>
        <w:left w:val="none" w:sz="0" w:space="0" w:color="auto"/>
        <w:bottom w:val="none" w:sz="0" w:space="0" w:color="auto"/>
        <w:right w:val="none" w:sz="0" w:space="0" w:color="auto"/>
      </w:divBdr>
    </w:div>
    <w:div w:id="1387410029">
      <w:bodyDiv w:val="1"/>
      <w:marLeft w:val="0"/>
      <w:marRight w:val="0"/>
      <w:marTop w:val="0"/>
      <w:marBottom w:val="0"/>
      <w:divBdr>
        <w:top w:val="none" w:sz="0" w:space="0" w:color="auto"/>
        <w:left w:val="none" w:sz="0" w:space="0" w:color="auto"/>
        <w:bottom w:val="none" w:sz="0" w:space="0" w:color="auto"/>
        <w:right w:val="none" w:sz="0" w:space="0" w:color="auto"/>
      </w:divBdr>
    </w:div>
    <w:div w:id="1390765868">
      <w:bodyDiv w:val="1"/>
      <w:marLeft w:val="0"/>
      <w:marRight w:val="0"/>
      <w:marTop w:val="0"/>
      <w:marBottom w:val="0"/>
      <w:divBdr>
        <w:top w:val="none" w:sz="0" w:space="0" w:color="auto"/>
        <w:left w:val="none" w:sz="0" w:space="0" w:color="auto"/>
        <w:bottom w:val="none" w:sz="0" w:space="0" w:color="auto"/>
        <w:right w:val="none" w:sz="0" w:space="0" w:color="auto"/>
      </w:divBdr>
    </w:div>
    <w:div w:id="1392776979">
      <w:bodyDiv w:val="1"/>
      <w:marLeft w:val="0"/>
      <w:marRight w:val="0"/>
      <w:marTop w:val="0"/>
      <w:marBottom w:val="0"/>
      <w:divBdr>
        <w:top w:val="none" w:sz="0" w:space="0" w:color="auto"/>
        <w:left w:val="none" w:sz="0" w:space="0" w:color="auto"/>
        <w:bottom w:val="none" w:sz="0" w:space="0" w:color="auto"/>
        <w:right w:val="none" w:sz="0" w:space="0" w:color="auto"/>
      </w:divBdr>
    </w:div>
    <w:div w:id="1394155149">
      <w:bodyDiv w:val="1"/>
      <w:marLeft w:val="0"/>
      <w:marRight w:val="0"/>
      <w:marTop w:val="0"/>
      <w:marBottom w:val="0"/>
      <w:divBdr>
        <w:top w:val="none" w:sz="0" w:space="0" w:color="auto"/>
        <w:left w:val="none" w:sz="0" w:space="0" w:color="auto"/>
        <w:bottom w:val="none" w:sz="0" w:space="0" w:color="auto"/>
        <w:right w:val="none" w:sz="0" w:space="0" w:color="auto"/>
      </w:divBdr>
    </w:div>
    <w:div w:id="1394310659">
      <w:bodyDiv w:val="1"/>
      <w:marLeft w:val="0"/>
      <w:marRight w:val="0"/>
      <w:marTop w:val="0"/>
      <w:marBottom w:val="0"/>
      <w:divBdr>
        <w:top w:val="none" w:sz="0" w:space="0" w:color="auto"/>
        <w:left w:val="none" w:sz="0" w:space="0" w:color="auto"/>
        <w:bottom w:val="none" w:sz="0" w:space="0" w:color="auto"/>
        <w:right w:val="none" w:sz="0" w:space="0" w:color="auto"/>
      </w:divBdr>
    </w:div>
    <w:div w:id="1396199134">
      <w:bodyDiv w:val="1"/>
      <w:marLeft w:val="0"/>
      <w:marRight w:val="0"/>
      <w:marTop w:val="0"/>
      <w:marBottom w:val="0"/>
      <w:divBdr>
        <w:top w:val="none" w:sz="0" w:space="0" w:color="auto"/>
        <w:left w:val="none" w:sz="0" w:space="0" w:color="auto"/>
        <w:bottom w:val="none" w:sz="0" w:space="0" w:color="auto"/>
        <w:right w:val="none" w:sz="0" w:space="0" w:color="auto"/>
      </w:divBdr>
    </w:div>
    <w:div w:id="1396467240">
      <w:bodyDiv w:val="1"/>
      <w:marLeft w:val="0"/>
      <w:marRight w:val="0"/>
      <w:marTop w:val="0"/>
      <w:marBottom w:val="0"/>
      <w:divBdr>
        <w:top w:val="none" w:sz="0" w:space="0" w:color="auto"/>
        <w:left w:val="none" w:sz="0" w:space="0" w:color="auto"/>
        <w:bottom w:val="none" w:sz="0" w:space="0" w:color="auto"/>
        <w:right w:val="none" w:sz="0" w:space="0" w:color="auto"/>
      </w:divBdr>
    </w:div>
    <w:div w:id="1399790779">
      <w:bodyDiv w:val="1"/>
      <w:marLeft w:val="0"/>
      <w:marRight w:val="0"/>
      <w:marTop w:val="0"/>
      <w:marBottom w:val="0"/>
      <w:divBdr>
        <w:top w:val="none" w:sz="0" w:space="0" w:color="auto"/>
        <w:left w:val="none" w:sz="0" w:space="0" w:color="auto"/>
        <w:bottom w:val="none" w:sz="0" w:space="0" w:color="auto"/>
        <w:right w:val="none" w:sz="0" w:space="0" w:color="auto"/>
      </w:divBdr>
    </w:div>
    <w:div w:id="1401563378">
      <w:bodyDiv w:val="1"/>
      <w:marLeft w:val="0"/>
      <w:marRight w:val="0"/>
      <w:marTop w:val="0"/>
      <w:marBottom w:val="0"/>
      <w:divBdr>
        <w:top w:val="none" w:sz="0" w:space="0" w:color="auto"/>
        <w:left w:val="none" w:sz="0" w:space="0" w:color="auto"/>
        <w:bottom w:val="none" w:sz="0" w:space="0" w:color="auto"/>
        <w:right w:val="none" w:sz="0" w:space="0" w:color="auto"/>
      </w:divBdr>
    </w:div>
    <w:div w:id="1406880782">
      <w:bodyDiv w:val="1"/>
      <w:marLeft w:val="0"/>
      <w:marRight w:val="0"/>
      <w:marTop w:val="0"/>
      <w:marBottom w:val="0"/>
      <w:divBdr>
        <w:top w:val="none" w:sz="0" w:space="0" w:color="auto"/>
        <w:left w:val="none" w:sz="0" w:space="0" w:color="auto"/>
        <w:bottom w:val="none" w:sz="0" w:space="0" w:color="auto"/>
        <w:right w:val="none" w:sz="0" w:space="0" w:color="auto"/>
      </w:divBdr>
    </w:div>
    <w:div w:id="1408724674">
      <w:bodyDiv w:val="1"/>
      <w:marLeft w:val="0"/>
      <w:marRight w:val="0"/>
      <w:marTop w:val="0"/>
      <w:marBottom w:val="0"/>
      <w:divBdr>
        <w:top w:val="none" w:sz="0" w:space="0" w:color="auto"/>
        <w:left w:val="none" w:sz="0" w:space="0" w:color="auto"/>
        <w:bottom w:val="none" w:sz="0" w:space="0" w:color="auto"/>
        <w:right w:val="none" w:sz="0" w:space="0" w:color="auto"/>
      </w:divBdr>
    </w:div>
    <w:div w:id="1409616790">
      <w:bodyDiv w:val="1"/>
      <w:marLeft w:val="0"/>
      <w:marRight w:val="0"/>
      <w:marTop w:val="0"/>
      <w:marBottom w:val="0"/>
      <w:divBdr>
        <w:top w:val="none" w:sz="0" w:space="0" w:color="auto"/>
        <w:left w:val="none" w:sz="0" w:space="0" w:color="auto"/>
        <w:bottom w:val="none" w:sz="0" w:space="0" w:color="auto"/>
        <w:right w:val="none" w:sz="0" w:space="0" w:color="auto"/>
      </w:divBdr>
    </w:div>
    <w:div w:id="1410543292">
      <w:bodyDiv w:val="1"/>
      <w:marLeft w:val="0"/>
      <w:marRight w:val="0"/>
      <w:marTop w:val="0"/>
      <w:marBottom w:val="0"/>
      <w:divBdr>
        <w:top w:val="none" w:sz="0" w:space="0" w:color="auto"/>
        <w:left w:val="none" w:sz="0" w:space="0" w:color="auto"/>
        <w:bottom w:val="none" w:sz="0" w:space="0" w:color="auto"/>
        <w:right w:val="none" w:sz="0" w:space="0" w:color="auto"/>
      </w:divBdr>
    </w:div>
    <w:div w:id="1415711720">
      <w:bodyDiv w:val="1"/>
      <w:marLeft w:val="0"/>
      <w:marRight w:val="0"/>
      <w:marTop w:val="0"/>
      <w:marBottom w:val="0"/>
      <w:divBdr>
        <w:top w:val="none" w:sz="0" w:space="0" w:color="auto"/>
        <w:left w:val="none" w:sz="0" w:space="0" w:color="auto"/>
        <w:bottom w:val="none" w:sz="0" w:space="0" w:color="auto"/>
        <w:right w:val="none" w:sz="0" w:space="0" w:color="auto"/>
      </w:divBdr>
    </w:div>
    <w:div w:id="1418404576">
      <w:bodyDiv w:val="1"/>
      <w:marLeft w:val="0"/>
      <w:marRight w:val="0"/>
      <w:marTop w:val="0"/>
      <w:marBottom w:val="0"/>
      <w:divBdr>
        <w:top w:val="none" w:sz="0" w:space="0" w:color="auto"/>
        <w:left w:val="none" w:sz="0" w:space="0" w:color="auto"/>
        <w:bottom w:val="none" w:sz="0" w:space="0" w:color="auto"/>
        <w:right w:val="none" w:sz="0" w:space="0" w:color="auto"/>
      </w:divBdr>
    </w:div>
    <w:div w:id="1419331215">
      <w:bodyDiv w:val="1"/>
      <w:marLeft w:val="0"/>
      <w:marRight w:val="0"/>
      <w:marTop w:val="0"/>
      <w:marBottom w:val="0"/>
      <w:divBdr>
        <w:top w:val="none" w:sz="0" w:space="0" w:color="auto"/>
        <w:left w:val="none" w:sz="0" w:space="0" w:color="auto"/>
        <w:bottom w:val="none" w:sz="0" w:space="0" w:color="auto"/>
        <w:right w:val="none" w:sz="0" w:space="0" w:color="auto"/>
      </w:divBdr>
    </w:div>
    <w:div w:id="1422601580">
      <w:bodyDiv w:val="1"/>
      <w:marLeft w:val="0"/>
      <w:marRight w:val="0"/>
      <w:marTop w:val="0"/>
      <w:marBottom w:val="0"/>
      <w:divBdr>
        <w:top w:val="none" w:sz="0" w:space="0" w:color="auto"/>
        <w:left w:val="none" w:sz="0" w:space="0" w:color="auto"/>
        <w:bottom w:val="none" w:sz="0" w:space="0" w:color="auto"/>
        <w:right w:val="none" w:sz="0" w:space="0" w:color="auto"/>
      </w:divBdr>
    </w:div>
    <w:div w:id="1426613227">
      <w:bodyDiv w:val="1"/>
      <w:marLeft w:val="0"/>
      <w:marRight w:val="0"/>
      <w:marTop w:val="0"/>
      <w:marBottom w:val="0"/>
      <w:divBdr>
        <w:top w:val="none" w:sz="0" w:space="0" w:color="auto"/>
        <w:left w:val="none" w:sz="0" w:space="0" w:color="auto"/>
        <w:bottom w:val="none" w:sz="0" w:space="0" w:color="auto"/>
        <w:right w:val="none" w:sz="0" w:space="0" w:color="auto"/>
      </w:divBdr>
    </w:div>
    <w:div w:id="1429423547">
      <w:bodyDiv w:val="1"/>
      <w:marLeft w:val="0"/>
      <w:marRight w:val="0"/>
      <w:marTop w:val="0"/>
      <w:marBottom w:val="0"/>
      <w:divBdr>
        <w:top w:val="none" w:sz="0" w:space="0" w:color="auto"/>
        <w:left w:val="none" w:sz="0" w:space="0" w:color="auto"/>
        <w:bottom w:val="none" w:sz="0" w:space="0" w:color="auto"/>
        <w:right w:val="none" w:sz="0" w:space="0" w:color="auto"/>
      </w:divBdr>
    </w:div>
    <w:div w:id="1436361952">
      <w:bodyDiv w:val="1"/>
      <w:marLeft w:val="0"/>
      <w:marRight w:val="0"/>
      <w:marTop w:val="0"/>
      <w:marBottom w:val="0"/>
      <w:divBdr>
        <w:top w:val="none" w:sz="0" w:space="0" w:color="auto"/>
        <w:left w:val="none" w:sz="0" w:space="0" w:color="auto"/>
        <w:bottom w:val="none" w:sz="0" w:space="0" w:color="auto"/>
        <w:right w:val="none" w:sz="0" w:space="0" w:color="auto"/>
      </w:divBdr>
    </w:div>
    <w:div w:id="1438866628">
      <w:bodyDiv w:val="1"/>
      <w:marLeft w:val="0"/>
      <w:marRight w:val="0"/>
      <w:marTop w:val="0"/>
      <w:marBottom w:val="0"/>
      <w:divBdr>
        <w:top w:val="none" w:sz="0" w:space="0" w:color="auto"/>
        <w:left w:val="none" w:sz="0" w:space="0" w:color="auto"/>
        <w:bottom w:val="none" w:sz="0" w:space="0" w:color="auto"/>
        <w:right w:val="none" w:sz="0" w:space="0" w:color="auto"/>
      </w:divBdr>
    </w:div>
    <w:div w:id="1440642797">
      <w:bodyDiv w:val="1"/>
      <w:marLeft w:val="0"/>
      <w:marRight w:val="0"/>
      <w:marTop w:val="0"/>
      <w:marBottom w:val="0"/>
      <w:divBdr>
        <w:top w:val="none" w:sz="0" w:space="0" w:color="auto"/>
        <w:left w:val="none" w:sz="0" w:space="0" w:color="auto"/>
        <w:bottom w:val="none" w:sz="0" w:space="0" w:color="auto"/>
        <w:right w:val="none" w:sz="0" w:space="0" w:color="auto"/>
      </w:divBdr>
    </w:div>
    <w:div w:id="1444035770">
      <w:bodyDiv w:val="1"/>
      <w:marLeft w:val="0"/>
      <w:marRight w:val="0"/>
      <w:marTop w:val="0"/>
      <w:marBottom w:val="0"/>
      <w:divBdr>
        <w:top w:val="none" w:sz="0" w:space="0" w:color="auto"/>
        <w:left w:val="none" w:sz="0" w:space="0" w:color="auto"/>
        <w:bottom w:val="none" w:sz="0" w:space="0" w:color="auto"/>
        <w:right w:val="none" w:sz="0" w:space="0" w:color="auto"/>
      </w:divBdr>
    </w:div>
    <w:div w:id="1448817689">
      <w:bodyDiv w:val="1"/>
      <w:marLeft w:val="0"/>
      <w:marRight w:val="0"/>
      <w:marTop w:val="0"/>
      <w:marBottom w:val="0"/>
      <w:divBdr>
        <w:top w:val="none" w:sz="0" w:space="0" w:color="auto"/>
        <w:left w:val="none" w:sz="0" w:space="0" w:color="auto"/>
        <w:bottom w:val="none" w:sz="0" w:space="0" w:color="auto"/>
        <w:right w:val="none" w:sz="0" w:space="0" w:color="auto"/>
      </w:divBdr>
    </w:div>
    <w:div w:id="1453787249">
      <w:bodyDiv w:val="1"/>
      <w:marLeft w:val="0"/>
      <w:marRight w:val="0"/>
      <w:marTop w:val="0"/>
      <w:marBottom w:val="0"/>
      <w:divBdr>
        <w:top w:val="none" w:sz="0" w:space="0" w:color="auto"/>
        <w:left w:val="none" w:sz="0" w:space="0" w:color="auto"/>
        <w:bottom w:val="none" w:sz="0" w:space="0" w:color="auto"/>
        <w:right w:val="none" w:sz="0" w:space="0" w:color="auto"/>
      </w:divBdr>
    </w:div>
    <w:div w:id="1458135134">
      <w:bodyDiv w:val="1"/>
      <w:marLeft w:val="0"/>
      <w:marRight w:val="0"/>
      <w:marTop w:val="0"/>
      <w:marBottom w:val="0"/>
      <w:divBdr>
        <w:top w:val="none" w:sz="0" w:space="0" w:color="auto"/>
        <w:left w:val="none" w:sz="0" w:space="0" w:color="auto"/>
        <w:bottom w:val="none" w:sz="0" w:space="0" w:color="auto"/>
        <w:right w:val="none" w:sz="0" w:space="0" w:color="auto"/>
      </w:divBdr>
    </w:div>
    <w:div w:id="1459377231">
      <w:bodyDiv w:val="1"/>
      <w:marLeft w:val="0"/>
      <w:marRight w:val="0"/>
      <w:marTop w:val="0"/>
      <w:marBottom w:val="0"/>
      <w:divBdr>
        <w:top w:val="none" w:sz="0" w:space="0" w:color="auto"/>
        <w:left w:val="none" w:sz="0" w:space="0" w:color="auto"/>
        <w:bottom w:val="none" w:sz="0" w:space="0" w:color="auto"/>
        <w:right w:val="none" w:sz="0" w:space="0" w:color="auto"/>
      </w:divBdr>
    </w:div>
    <w:div w:id="1464613027">
      <w:bodyDiv w:val="1"/>
      <w:marLeft w:val="0"/>
      <w:marRight w:val="0"/>
      <w:marTop w:val="0"/>
      <w:marBottom w:val="0"/>
      <w:divBdr>
        <w:top w:val="none" w:sz="0" w:space="0" w:color="auto"/>
        <w:left w:val="none" w:sz="0" w:space="0" w:color="auto"/>
        <w:bottom w:val="none" w:sz="0" w:space="0" w:color="auto"/>
        <w:right w:val="none" w:sz="0" w:space="0" w:color="auto"/>
      </w:divBdr>
    </w:div>
    <w:div w:id="1464886129">
      <w:bodyDiv w:val="1"/>
      <w:marLeft w:val="0"/>
      <w:marRight w:val="0"/>
      <w:marTop w:val="0"/>
      <w:marBottom w:val="0"/>
      <w:divBdr>
        <w:top w:val="none" w:sz="0" w:space="0" w:color="auto"/>
        <w:left w:val="none" w:sz="0" w:space="0" w:color="auto"/>
        <w:bottom w:val="none" w:sz="0" w:space="0" w:color="auto"/>
        <w:right w:val="none" w:sz="0" w:space="0" w:color="auto"/>
      </w:divBdr>
    </w:div>
    <w:div w:id="1467971439">
      <w:bodyDiv w:val="1"/>
      <w:marLeft w:val="0"/>
      <w:marRight w:val="0"/>
      <w:marTop w:val="0"/>
      <w:marBottom w:val="0"/>
      <w:divBdr>
        <w:top w:val="none" w:sz="0" w:space="0" w:color="auto"/>
        <w:left w:val="none" w:sz="0" w:space="0" w:color="auto"/>
        <w:bottom w:val="none" w:sz="0" w:space="0" w:color="auto"/>
        <w:right w:val="none" w:sz="0" w:space="0" w:color="auto"/>
      </w:divBdr>
    </w:div>
    <w:div w:id="1468354120">
      <w:bodyDiv w:val="1"/>
      <w:marLeft w:val="0"/>
      <w:marRight w:val="0"/>
      <w:marTop w:val="0"/>
      <w:marBottom w:val="0"/>
      <w:divBdr>
        <w:top w:val="none" w:sz="0" w:space="0" w:color="auto"/>
        <w:left w:val="none" w:sz="0" w:space="0" w:color="auto"/>
        <w:bottom w:val="none" w:sz="0" w:space="0" w:color="auto"/>
        <w:right w:val="none" w:sz="0" w:space="0" w:color="auto"/>
      </w:divBdr>
    </w:div>
    <w:div w:id="1470518329">
      <w:bodyDiv w:val="1"/>
      <w:marLeft w:val="0"/>
      <w:marRight w:val="0"/>
      <w:marTop w:val="0"/>
      <w:marBottom w:val="0"/>
      <w:divBdr>
        <w:top w:val="none" w:sz="0" w:space="0" w:color="auto"/>
        <w:left w:val="none" w:sz="0" w:space="0" w:color="auto"/>
        <w:bottom w:val="none" w:sz="0" w:space="0" w:color="auto"/>
        <w:right w:val="none" w:sz="0" w:space="0" w:color="auto"/>
      </w:divBdr>
    </w:div>
    <w:div w:id="1472942943">
      <w:bodyDiv w:val="1"/>
      <w:marLeft w:val="0"/>
      <w:marRight w:val="0"/>
      <w:marTop w:val="0"/>
      <w:marBottom w:val="0"/>
      <w:divBdr>
        <w:top w:val="none" w:sz="0" w:space="0" w:color="auto"/>
        <w:left w:val="none" w:sz="0" w:space="0" w:color="auto"/>
        <w:bottom w:val="none" w:sz="0" w:space="0" w:color="auto"/>
        <w:right w:val="none" w:sz="0" w:space="0" w:color="auto"/>
      </w:divBdr>
    </w:div>
    <w:div w:id="1474256850">
      <w:bodyDiv w:val="1"/>
      <w:marLeft w:val="0"/>
      <w:marRight w:val="0"/>
      <w:marTop w:val="0"/>
      <w:marBottom w:val="0"/>
      <w:divBdr>
        <w:top w:val="none" w:sz="0" w:space="0" w:color="auto"/>
        <w:left w:val="none" w:sz="0" w:space="0" w:color="auto"/>
        <w:bottom w:val="none" w:sz="0" w:space="0" w:color="auto"/>
        <w:right w:val="none" w:sz="0" w:space="0" w:color="auto"/>
      </w:divBdr>
    </w:div>
    <w:div w:id="1474446628">
      <w:bodyDiv w:val="1"/>
      <w:marLeft w:val="0"/>
      <w:marRight w:val="0"/>
      <w:marTop w:val="0"/>
      <w:marBottom w:val="0"/>
      <w:divBdr>
        <w:top w:val="none" w:sz="0" w:space="0" w:color="auto"/>
        <w:left w:val="none" w:sz="0" w:space="0" w:color="auto"/>
        <w:bottom w:val="none" w:sz="0" w:space="0" w:color="auto"/>
        <w:right w:val="none" w:sz="0" w:space="0" w:color="auto"/>
      </w:divBdr>
    </w:div>
    <w:div w:id="1480078798">
      <w:bodyDiv w:val="1"/>
      <w:marLeft w:val="0"/>
      <w:marRight w:val="0"/>
      <w:marTop w:val="0"/>
      <w:marBottom w:val="0"/>
      <w:divBdr>
        <w:top w:val="none" w:sz="0" w:space="0" w:color="auto"/>
        <w:left w:val="none" w:sz="0" w:space="0" w:color="auto"/>
        <w:bottom w:val="none" w:sz="0" w:space="0" w:color="auto"/>
        <w:right w:val="none" w:sz="0" w:space="0" w:color="auto"/>
      </w:divBdr>
    </w:div>
    <w:div w:id="1483739675">
      <w:bodyDiv w:val="1"/>
      <w:marLeft w:val="0"/>
      <w:marRight w:val="0"/>
      <w:marTop w:val="0"/>
      <w:marBottom w:val="0"/>
      <w:divBdr>
        <w:top w:val="none" w:sz="0" w:space="0" w:color="auto"/>
        <w:left w:val="none" w:sz="0" w:space="0" w:color="auto"/>
        <w:bottom w:val="none" w:sz="0" w:space="0" w:color="auto"/>
        <w:right w:val="none" w:sz="0" w:space="0" w:color="auto"/>
      </w:divBdr>
    </w:div>
    <w:div w:id="1487816331">
      <w:bodyDiv w:val="1"/>
      <w:marLeft w:val="0"/>
      <w:marRight w:val="0"/>
      <w:marTop w:val="0"/>
      <w:marBottom w:val="0"/>
      <w:divBdr>
        <w:top w:val="none" w:sz="0" w:space="0" w:color="auto"/>
        <w:left w:val="none" w:sz="0" w:space="0" w:color="auto"/>
        <w:bottom w:val="none" w:sz="0" w:space="0" w:color="auto"/>
        <w:right w:val="none" w:sz="0" w:space="0" w:color="auto"/>
      </w:divBdr>
    </w:div>
    <w:div w:id="1487823861">
      <w:bodyDiv w:val="1"/>
      <w:marLeft w:val="0"/>
      <w:marRight w:val="0"/>
      <w:marTop w:val="0"/>
      <w:marBottom w:val="0"/>
      <w:divBdr>
        <w:top w:val="none" w:sz="0" w:space="0" w:color="auto"/>
        <w:left w:val="none" w:sz="0" w:space="0" w:color="auto"/>
        <w:bottom w:val="none" w:sz="0" w:space="0" w:color="auto"/>
        <w:right w:val="none" w:sz="0" w:space="0" w:color="auto"/>
      </w:divBdr>
    </w:div>
    <w:div w:id="1487890273">
      <w:bodyDiv w:val="1"/>
      <w:marLeft w:val="0"/>
      <w:marRight w:val="0"/>
      <w:marTop w:val="0"/>
      <w:marBottom w:val="0"/>
      <w:divBdr>
        <w:top w:val="none" w:sz="0" w:space="0" w:color="auto"/>
        <w:left w:val="none" w:sz="0" w:space="0" w:color="auto"/>
        <w:bottom w:val="none" w:sz="0" w:space="0" w:color="auto"/>
        <w:right w:val="none" w:sz="0" w:space="0" w:color="auto"/>
      </w:divBdr>
    </w:div>
    <w:div w:id="1490057073">
      <w:bodyDiv w:val="1"/>
      <w:marLeft w:val="0"/>
      <w:marRight w:val="0"/>
      <w:marTop w:val="0"/>
      <w:marBottom w:val="0"/>
      <w:divBdr>
        <w:top w:val="none" w:sz="0" w:space="0" w:color="auto"/>
        <w:left w:val="none" w:sz="0" w:space="0" w:color="auto"/>
        <w:bottom w:val="none" w:sz="0" w:space="0" w:color="auto"/>
        <w:right w:val="none" w:sz="0" w:space="0" w:color="auto"/>
      </w:divBdr>
    </w:div>
    <w:div w:id="1491747418">
      <w:bodyDiv w:val="1"/>
      <w:marLeft w:val="0"/>
      <w:marRight w:val="0"/>
      <w:marTop w:val="0"/>
      <w:marBottom w:val="0"/>
      <w:divBdr>
        <w:top w:val="none" w:sz="0" w:space="0" w:color="auto"/>
        <w:left w:val="none" w:sz="0" w:space="0" w:color="auto"/>
        <w:bottom w:val="none" w:sz="0" w:space="0" w:color="auto"/>
        <w:right w:val="none" w:sz="0" w:space="0" w:color="auto"/>
      </w:divBdr>
    </w:div>
    <w:div w:id="1493451567">
      <w:bodyDiv w:val="1"/>
      <w:marLeft w:val="0"/>
      <w:marRight w:val="0"/>
      <w:marTop w:val="0"/>
      <w:marBottom w:val="0"/>
      <w:divBdr>
        <w:top w:val="none" w:sz="0" w:space="0" w:color="auto"/>
        <w:left w:val="none" w:sz="0" w:space="0" w:color="auto"/>
        <w:bottom w:val="none" w:sz="0" w:space="0" w:color="auto"/>
        <w:right w:val="none" w:sz="0" w:space="0" w:color="auto"/>
      </w:divBdr>
    </w:div>
    <w:div w:id="1493839169">
      <w:bodyDiv w:val="1"/>
      <w:marLeft w:val="0"/>
      <w:marRight w:val="0"/>
      <w:marTop w:val="0"/>
      <w:marBottom w:val="0"/>
      <w:divBdr>
        <w:top w:val="none" w:sz="0" w:space="0" w:color="auto"/>
        <w:left w:val="none" w:sz="0" w:space="0" w:color="auto"/>
        <w:bottom w:val="none" w:sz="0" w:space="0" w:color="auto"/>
        <w:right w:val="none" w:sz="0" w:space="0" w:color="auto"/>
      </w:divBdr>
    </w:div>
    <w:div w:id="1498501353">
      <w:bodyDiv w:val="1"/>
      <w:marLeft w:val="0"/>
      <w:marRight w:val="0"/>
      <w:marTop w:val="0"/>
      <w:marBottom w:val="0"/>
      <w:divBdr>
        <w:top w:val="none" w:sz="0" w:space="0" w:color="auto"/>
        <w:left w:val="none" w:sz="0" w:space="0" w:color="auto"/>
        <w:bottom w:val="none" w:sz="0" w:space="0" w:color="auto"/>
        <w:right w:val="none" w:sz="0" w:space="0" w:color="auto"/>
      </w:divBdr>
    </w:div>
    <w:div w:id="1502426240">
      <w:bodyDiv w:val="1"/>
      <w:marLeft w:val="0"/>
      <w:marRight w:val="0"/>
      <w:marTop w:val="0"/>
      <w:marBottom w:val="0"/>
      <w:divBdr>
        <w:top w:val="none" w:sz="0" w:space="0" w:color="auto"/>
        <w:left w:val="none" w:sz="0" w:space="0" w:color="auto"/>
        <w:bottom w:val="none" w:sz="0" w:space="0" w:color="auto"/>
        <w:right w:val="none" w:sz="0" w:space="0" w:color="auto"/>
      </w:divBdr>
    </w:div>
    <w:div w:id="1507162518">
      <w:bodyDiv w:val="1"/>
      <w:marLeft w:val="0"/>
      <w:marRight w:val="0"/>
      <w:marTop w:val="0"/>
      <w:marBottom w:val="0"/>
      <w:divBdr>
        <w:top w:val="none" w:sz="0" w:space="0" w:color="auto"/>
        <w:left w:val="none" w:sz="0" w:space="0" w:color="auto"/>
        <w:bottom w:val="none" w:sz="0" w:space="0" w:color="auto"/>
        <w:right w:val="none" w:sz="0" w:space="0" w:color="auto"/>
      </w:divBdr>
    </w:div>
    <w:div w:id="1507791525">
      <w:bodyDiv w:val="1"/>
      <w:marLeft w:val="0"/>
      <w:marRight w:val="0"/>
      <w:marTop w:val="0"/>
      <w:marBottom w:val="0"/>
      <w:divBdr>
        <w:top w:val="none" w:sz="0" w:space="0" w:color="auto"/>
        <w:left w:val="none" w:sz="0" w:space="0" w:color="auto"/>
        <w:bottom w:val="none" w:sz="0" w:space="0" w:color="auto"/>
        <w:right w:val="none" w:sz="0" w:space="0" w:color="auto"/>
      </w:divBdr>
    </w:div>
    <w:div w:id="1511917410">
      <w:bodyDiv w:val="1"/>
      <w:marLeft w:val="0"/>
      <w:marRight w:val="0"/>
      <w:marTop w:val="0"/>
      <w:marBottom w:val="0"/>
      <w:divBdr>
        <w:top w:val="none" w:sz="0" w:space="0" w:color="auto"/>
        <w:left w:val="none" w:sz="0" w:space="0" w:color="auto"/>
        <w:bottom w:val="none" w:sz="0" w:space="0" w:color="auto"/>
        <w:right w:val="none" w:sz="0" w:space="0" w:color="auto"/>
      </w:divBdr>
    </w:div>
    <w:div w:id="1513757797">
      <w:bodyDiv w:val="1"/>
      <w:marLeft w:val="0"/>
      <w:marRight w:val="0"/>
      <w:marTop w:val="0"/>
      <w:marBottom w:val="0"/>
      <w:divBdr>
        <w:top w:val="none" w:sz="0" w:space="0" w:color="auto"/>
        <w:left w:val="none" w:sz="0" w:space="0" w:color="auto"/>
        <w:bottom w:val="none" w:sz="0" w:space="0" w:color="auto"/>
        <w:right w:val="none" w:sz="0" w:space="0" w:color="auto"/>
      </w:divBdr>
    </w:div>
    <w:div w:id="1517501466">
      <w:bodyDiv w:val="1"/>
      <w:marLeft w:val="0"/>
      <w:marRight w:val="0"/>
      <w:marTop w:val="0"/>
      <w:marBottom w:val="0"/>
      <w:divBdr>
        <w:top w:val="none" w:sz="0" w:space="0" w:color="auto"/>
        <w:left w:val="none" w:sz="0" w:space="0" w:color="auto"/>
        <w:bottom w:val="none" w:sz="0" w:space="0" w:color="auto"/>
        <w:right w:val="none" w:sz="0" w:space="0" w:color="auto"/>
      </w:divBdr>
    </w:div>
    <w:div w:id="1521822183">
      <w:bodyDiv w:val="1"/>
      <w:marLeft w:val="0"/>
      <w:marRight w:val="0"/>
      <w:marTop w:val="0"/>
      <w:marBottom w:val="0"/>
      <w:divBdr>
        <w:top w:val="none" w:sz="0" w:space="0" w:color="auto"/>
        <w:left w:val="none" w:sz="0" w:space="0" w:color="auto"/>
        <w:bottom w:val="none" w:sz="0" w:space="0" w:color="auto"/>
        <w:right w:val="none" w:sz="0" w:space="0" w:color="auto"/>
      </w:divBdr>
    </w:div>
    <w:div w:id="1522478237">
      <w:bodyDiv w:val="1"/>
      <w:marLeft w:val="0"/>
      <w:marRight w:val="0"/>
      <w:marTop w:val="0"/>
      <w:marBottom w:val="0"/>
      <w:divBdr>
        <w:top w:val="none" w:sz="0" w:space="0" w:color="auto"/>
        <w:left w:val="none" w:sz="0" w:space="0" w:color="auto"/>
        <w:bottom w:val="none" w:sz="0" w:space="0" w:color="auto"/>
        <w:right w:val="none" w:sz="0" w:space="0" w:color="auto"/>
      </w:divBdr>
    </w:div>
    <w:div w:id="1530992348">
      <w:bodyDiv w:val="1"/>
      <w:marLeft w:val="0"/>
      <w:marRight w:val="0"/>
      <w:marTop w:val="0"/>
      <w:marBottom w:val="0"/>
      <w:divBdr>
        <w:top w:val="none" w:sz="0" w:space="0" w:color="auto"/>
        <w:left w:val="none" w:sz="0" w:space="0" w:color="auto"/>
        <w:bottom w:val="none" w:sz="0" w:space="0" w:color="auto"/>
        <w:right w:val="none" w:sz="0" w:space="0" w:color="auto"/>
      </w:divBdr>
    </w:div>
    <w:div w:id="1534032083">
      <w:bodyDiv w:val="1"/>
      <w:marLeft w:val="0"/>
      <w:marRight w:val="0"/>
      <w:marTop w:val="0"/>
      <w:marBottom w:val="0"/>
      <w:divBdr>
        <w:top w:val="none" w:sz="0" w:space="0" w:color="auto"/>
        <w:left w:val="none" w:sz="0" w:space="0" w:color="auto"/>
        <w:bottom w:val="none" w:sz="0" w:space="0" w:color="auto"/>
        <w:right w:val="none" w:sz="0" w:space="0" w:color="auto"/>
      </w:divBdr>
    </w:div>
    <w:div w:id="1535539909">
      <w:bodyDiv w:val="1"/>
      <w:marLeft w:val="0"/>
      <w:marRight w:val="0"/>
      <w:marTop w:val="0"/>
      <w:marBottom w:val="0"/>
      <w:divBdr>
        <w:top w:val="none" w:sz="0" w:space="0" w:color="auto"/>
        <w:left w:val="none" w:sz="0" w:space="0" w:color="auto"/>
        <w:bottom w:val="none" w:sz="0" w:space="0" w:color="auto"/>
        <w:right w:val="none" w:sz="0" w:space="0" w:color="auto"/>
      </w:divBdr>
    </w:div>
    <w:div w:id="1547529273">
      <w:bodyDiv w:val="1"/>
      <w:marLeft w:val="0"/>
      <w:marRight w:val="0"/>
      <w:marTop w:val="0"/>
      <w:marBottom w:val="0"/>
      <w:divBdr>
        <w:top w:val="none" w:sz="0" w:space="0" w:color="auto"/>
        <w:left w:val="none" w:sz="0" w:space="0" w:color="auto"/>
        <w:bottom w:val="none" w:sz="0" w:space="0" w:color="auto"/>
        <w:right w:val="none" w:sz="0" w:space="0" w:color="auto"/>
      </w:divBdr>
    </w:div>
    <w:div w:id="1552574766">
      <w:bodyDiv w:val="1"/>
      <w:marLeft w:val="0"/>
      <w:marRight w:val="0"/>
      <w:marTop w:val="0"/>
      <w:marBottom w:val="0"/>
      <w:divBdr>
        <w:top w:val="none" w:sz="0" w:space="0" w:color="auto"/>
        <w:left w:val="none" w:sz="0" w:space="0" w:color="auto"/>
        <w:bottom w:val="none" w:sz="0" w:space="0" w:color="auto"/>
        <w:right w:val="none" w:sz="0" w:space="0" w:color="auto"/>
      </w:divBdr>
    </w:div>
    <w:div w:id="1557087259">
      <w:bodyDiv w:val="1"/>
      <w:marLeft w:val="0"/>
      <w:marRight w:val="0"/>
      <w:marTop w:val="0"/>
      <w:marBottom w:val="0"/>
      <w:divBdr>
        <w:top w:val="none" w:sz="0" w:space="0" w:color="auto"/>
        <w:left w:val="none" w:sz="0" w:space="0" w:color="auto"/>
        <w:bottom w:val="none" w:sz="0" w:space="0" w:color="auto"/>
        <w:right w:val="none" w:sz="0" w:space="0" w:color="auto"/>
      </w:divBdr>
    </w:div>
    <w:div w:id="1558129332">
      <w:bodyDiv w:val="1"/>
      <w:marLeft w:val="0"/>
      <w:marRight w:val="0"/>
      <w:marTop w:val="0"/>
      <w:marBottom w:val="0"/>
      <w:divBdr>
        <w:top w:val="none" w:sz="0" w:space="0" w:color="auto"/>
        <w:left w:val="none" w:sz="0" w:space="0" w:color="auto"/>
        <w:bottom w:val="none" w:sz="0" w:space="0" w:color="auto"/>
        <w:right w:val="none" w:sz="0" w:space="0" w:color="auto"/>
      </w:divBdr>
    </w:div>
    <w:div w:id="1567572850">
      <w:bodyDiv w:val="1"/>
      <w:marLeft w:val="0"/>
      <w:marRight w:val="0"/>
      <w:marTop w:val="0"/>
      <w:marBottom w:val="0"/>
      <w:divBdr>
        <w:top w:val="none" w:sz="0" w:space="0" w:color="auto"/>
        <w:left w:val="none" w:sz="0" w:space="0" w:color="auto"/>
        <w:bottom w:val="none" w:sz="0" w:space="0" w:color="auto"/>
        <w:right w:val="none" w:sz="0" w:space="0" w:color="auto"/>
      </w:divBdr>
    </w:div>
    <w:div w:id="1573005746">
      <w:bodyDiv w:val="1"/>
      <w:marLeft w:val="0"/>
      <w:marRight w:val="0"/>
      <w:marTop w:val="0"/>
      <w:marBottom w:val="0"/>
      <w:divBdr>
        <w:top w:val="none" w:sz="0" w:space="0" w:color="auto"/>
        <w:left w:val="none" w:sz="0" w:space="0" w:color="auto"/>
        <w:bottom w:val="none" w:sz="0" w:space="0" w:color="auto"/>
        <w:right w:val="none" w:sz="0" w:space="0" w:color="auto"/>
      </w:divBdr>
    </w:div>
    <w:div w:id="1574317337">
      <w:bodyDiv w:val="1"/>
      <w:marLeft w:val="0"/>
      <w:marRight w:val="0"/>
      <w:marTop w:val="0"/>
      <w:marBottom w:val="0"/>
      <w:divBdr>
        <w:top w:val="none" w:sz="0" w:space="0" w:color="auto"/>
        <w:left w:val="none" w:sz="0" w:space="0" w:color="auto"/>
        <w:bottom w:val="none" w:sz="0" w:space="0" w:color="auto"/>
        <w:right w:val="none" w:sz="0" w:space="0" w:color="auto"/>
      </w:divBdr>
    </w:div>
    <w:div w:id="1574973202">
      <w:bodyDiv w:val="1"/>
      <w:marLeft w:val="0"/>
      <w:marRight w:val="0"/>
      <w:marTop w:val="0"/>
      <w:marBottom w:val="0"/>
      <w:divBdr>
        <w:top w:val="none" w:sz="0" w:space="0" w:color="auto"/>
        <w:left w:val="none" w:sz="0" w:space="0" w:color="auto"/>
        <w:bottom w:val="none" w:sz="0" w:space="0" w:color="auto"/>
        <w:right w:val="none" w:sz="0" w:space="0" w:color="auto"/>
      </w:divBdr>
    </w:div>
    <w:div w:id="1576285980">
      <w:bodyDiv w:val="1"/>
      <w:marLeft w:val="0"/>
      <w:marRight w:val="0"/>
      <w:marTop w:val="0"/>
      <w:marBottom w:val="0"/>
      <w:divBdr>
        <w:top w:val="none" w:sz="0" w:space="0" w:color="auto"/>
        <w:left w:val="none" w:sz="0" w:space="0" w:color="auto"/>
        <w:bottom w:val="none" w:sz="0" w:space="0" w:color="auto"/>
        <w:right w:val="none" w:sz="0" w:space="0" w:color="auto"/>
      </w:divBdr>
    </w:div>
    <w:div w:id="1581450672">
      <w:bodyDiv w:val="1"/>
      <w:marLeft w:val="0"/>
      <w:marRight w:val="0"/>
      <w:marTop w:val="0"/>
      <w:marBottom w:val="0"/>
      <w:divBdr>
        <w:top w:val="none" w:sz="0" w:space="0" w:color="auto"/>
        <w:left w:val="none" w:sz="0" w:space="0" w:color="auto"/>
        <w:bottom w:val="none" w:sz="0" w:space="0" w:color="auto"/>
        <w:right w:val="none" w:sz="0" w:space="0" w:color="auto"/>
      </w:divBdr>
    </w:div>
    <w:div w:id="1583488516">
      <w:bodyDiv w:val="1"/>
      <w:marLeft w:val="0"/>
      <w:marRight w:val="0"/>
      <w:marTop w:val="0"/>
      <w:marBottom w:val="0"/>
      <w:divBdr>
        <w:top w:val="none" w:sz="0" w:space="0" w:color="auto"/>
        <w:left w:val="none" w:sz="0" w:space="0" w:color="auto"/>
        <w:bottom w:val="none" w:sz="0" w:space="0" w:color="auto"/>
        <w:right w:val="none" w:sz="0" w:space="0" w:color="auto"/>
      </w:divBdr>
    </w:div>
    <w:div w:id="1586760832">
      <w:bodyDiv w:val="1"/>
      <w:marLeft w:val="0"/>
      <w:marRight w:val="0"/>
      <w:marTop w:val="0"/>
      <w:marBottom w:val="0"/>
      <w:divBdr>
        <w:top w:val="none" w:sz="0" w:space="0" w:color="auto"/>
        <w:left w:val="none" w:sz="0" w:space="0" w:color="auto"/>
        <w:bottom w:val="none" w:sz="0" w:space="0" w:color="auto"/>
        <w:right w:val="none" w:sz="0" w:space="0" w:color="auto"/>
      </w:divBdr>
    </w:div>
    <w:div w:id="1589118270">
      <w:bodyDiv w:val="1"/>
      <w:marLeft w:val="0"/>
      <w:marRight w:val="0"/>
      <w:marTop w:val="0"/>
      <w:marBottom w:val="0"/>
      <w:divBdr>
        <w:top w:val="none" w:sz="0" w:space="0" w:color="auto"/>
        <w:left w:val="none" w:sz="0" w:space="0" w:color="auto"/>
        <w:bottom w:val="none" w:sz="0" w:space="0" w:color="auto"/>
        <w:right w:val="none" w:sz="0" w:space="0" w:color="auto"/>
      </w:divBdr>
    </w:div>
    <w:div w:id="1590626345">
      <w:bodyDiv w:val="1"/>
      <w:marLeft w:val="0"/>
      <w:marRight w:val="0"/>
      <w:marTop w:val="0"/>
      <w:marBottom w:val="0"/>
      <w:divBdr>
        <w:top w:val="none" w:sz="0" w:space="0" w:color="auto"/>
        <w:left w:val="none" w:sz="0" w:space="0" w:color="auto"/>
        <w:bottom w:val="none" w:sz="0" w:space="0" w:color="auto"/>
        <w:right w:val="none" w:sz="0" w:space="0" w:color="auto"/>
      </w:divBdr>
    </w:div>
    <w:div w:id="1594165451">
      <w:bodyDiv w:val="1"/>
      <w:marLeft w:val="0"/>
      <w:marRight w:val="0"/>
      <w:marTop w:val="0"/>
      <w:marBottom w:val="0"/>
      <w:divBdr>
        <w:top w:val="none" w:sz="0" w:space="0" w:color="auto"/>
        <w:left w:val="none" w:sz="0" w:space="0" w:color="auto"/>
        <w:bottom w:val="none" w:sz="0" w:space="0" w:color="auto"/>
        <w:right w:val="none" w:sz="0" w:space="0" w:color="auto"/>
      </w:divBdr>
    </w:div>
    <w:div w:id="1600987267">
      <w:bodyDiv w:val="1"/>
      <w:marLeft w:val="0"/>
      <w:marRight w:val="0"/>
      <w:marTop w:val="0"/>
      <w:marBottom w:val="0"/>
      <w:divBdr>
        <w:top w:val="none" w:sz="0" w:space="0" w:color="auto"/>
        <w:left w:val="none" w:sz="0" w:space="0" w:color="auto"/>
        <w:bottom w:val="none" w:sz="0" w:space="0" w:color="auto"/>
        <w:right w:val="none" w:sz="0" w:space="0" w:color="auto"/>
      </w:divBdr>
    </w:div>
    <w:div w:id="1602452345">
      <w:bodyDiv w:val="1"/>
      <w:marLeft w:val="0"/>
      <w:marRight w:val="0"/>
      <w:marTop w:val="0"/>
      <w:marBottom w:val="0"/>
      <w:divBdr>
        <w:top w:val="none" w:sz="0" w:space="0" w:color="auto"/>
        <w:left w:val="none" w:sz="0" w:space="0" w:color="auto"/>
        <w:bottom w:val="none" w:sz="0" w:space="0" w:color="auto"/>
        <w:right w:val="none" w:sz="0" w:space="0" w:color="auto"/>
      </w:divBdr>
    </w:div>
    <w:div w:id="1603417579">
      <w:bodyDiv w:val="1"/>
      <w:marLeft w:val="0"/>
      <w:marRight w:val="0"/>
      <w:marTop w:val="0"/>
      <w:marBottom w:val="0"/>
      <w:divBdr>
        <w:top w:val="none" w:sz="0" w:space="0" w:color="auto"/>
        <w:left w:val="none" w:sz="0" w:space="0" w:color="auto"/>
        <w:bottom w:val="none" w:sz="0" w:space="0" w:color="auto"/>
        <w:right w:val="none" w:sz="0" w:space="0" w:color="auto"/>
      </w:divBdr>
    </w:div>
    <w:div w:id="1604146327">
      <w:bodyDiv w:val="1"/>
      <w:marLeft w:val="0"/>
      <w:marRight w:val="0"/>
      <w:marTop w:val="0"/>
      <w:marBottom w:val="0"/>
      <w:divBdr>
        <w:top w:val="none" w:sz="0" w:space="0" w:color="auto"/>
        <w:left w:val="none" w:sz="0" w:space="0" w:color="auto"/>
        <w:bottom w:val="none" w:sz="0" w:space="0" w:color="auto"/>
        <w:right w:val="none" w:sz="0" w:space="0" w:color="auto"/>
      </w:divBdr>
    </w:div>
    <w:div w:id="1604417888">
      <w:bodyDiv w:val="1"/>
      <w:marLeft w:val="0"/>
      <w:marRight w:val="0"/>
      <w:marTop w:val="0"/>
      <w:marBottom w:val="0"/>
      <w:divBdr>
        <w:top w:val="none" w:sz="0" w:space="0" w:color="auto"/>
        <w:left w:val="none" w:sz="0" w:space="0" w:color="auto"/>
        <w:bottom w:val="none" w:sz="0" w:space="0" w:color="auto"/>
        <w:right w:val="none" w:sz="0" w:space="0" w:color="auto"/>
      </w:divBdr>
    </w:div>
    <w:div w:id="1604922567">
      <w:bodyDiv w:val="1"/>
      <w:marLeft w:val="0"/>
      <w:marRight w:val="0"/>
      <w:marTop w:val="0"/>
      <w:marBottom w:val="0"/>
      <w:divBdr>
        <w:top w:val="none" w:sz="0" w:space="0" w:color="auto"/>
        <w:left w:val="none" w:sz="0" w:space="0" w:color="auto"/>
        <w:bottom w:val="none" w:sz="0" w:space="0" w:color="auto"/>
        <w:right w:val="none" w:sz="0" w:space="0" w:color="auto"/>
      </w:divBdr>
    </w:div>
    <w:div w:id="1606377615">
      <w:bodyDiv w:val="1"/>
      <w:marLeft w:val="0"/>
      <w:marRight w:val="0"/>
      <w:marTop w:val="0"/>
      <w:marBottom w:val="0"/>
      <w:divBdr>
        <w:top w:val="none" w:sz="0" w:space="0" w:color="auto"/>
        <w:left w:val="none" w:sz="0" w:space="0" w:color="auto"/>
        <w:bottom w:val="none" w:sz="0" w:space="0" w:color="auto"/>
        <w:right w:val="none" w:sz="0" w:space="0" w:color="auto"/>
      </w:divBdr>
    </w:div>
    <w:div w:id="1611476120">
      <w:bodyDiv w:val="1"/>
      <w:marLeft w:val="0"/>
      <w:marRight w:val="0"/>
      <w:marTop w:val="0"/>
      <w:marBottom w:val="0"/>
      <w:divBdr>
        <w:top w:val="none" w:sz="0" w:space="0" w:color="auto"/>
        <w:left w:val="none" w:sz="0" w:space="0" w:color="auto"/>
        <w:bottom w:val="none" w:sz="0" w:space="0" w:color="auto"/>
        <w:right w:val="none" w:sz="0" w:space="0" w:color="auto"/>
      </w:divBdr>
    </w:div>
    <w:div w:id="1612280801">
      <w:bodyDiv w:val="1"/>
      <w:marLeft w:val="0"/>
      <w:marRight w:val="0"/>
      <w:marTop w:val="0"/>
      <w:marBottom w:val="0"/>
      <w:divBdr>
        <w:top w:val="none" w:sz="0" w:space="0" w:color="auto"/>
        <w:left w:val="none" w:sz="0" w:space="0" w:color="auto"/>
        <w:bottom w:val="none" w:sz="0" w:space="0" w:color="auto"/>
        <w:right w:val="none" w:sz="0" w:space="0" w:color="auto"/>
      </w:divBdr>
    </w:div>
    <w:div w:id="1620381643">
      <w:bodyDiv w:val="1"/>
      <w:marLeft w:val="0"/>
      <w:marRight w:val="0"/>
      <w:marTop w:val="0"/>
      <w:marBottom w:val="0"/>
      <w:divBdr>
        <w:top w:val="none" w:sz="0" w:space="0" w:color="auto"/>
        <w:left w:val="none" w:sz="0" w:space="0" w:color="auto"/>
        <w:bottom w:val="none" w:sz="0" w:space="0" w:color="auto"/>
        <w:right w:val="none" w:sz="0" w:space="0" w:color="auto"/>
      </w:divBdr>
    </w:div>
    <w:div w:id="1623535243">
      <w:bodyDiv w:val="1"/>
      <w:marLeft w:val="0"/>
      <w:marRight w:val="0"/>
      <w:marTop w:val="0"/>
      <w:marBottom w:val="0"/>
      <w:divBdr>
        <w:top w:val="none" w:sz="0" w:space="0" w:color="auto"/>
        <w:left w:val="none" w:sz="0" w:space="0" w:color="auto"/>
        <w:bottom w:val="none" w:sz="0" w:space="0" w:color="auto"/>
        <w:right w:val="none" w:sz="0" w:space="0" w:color="auto"/>
      </w:divBdr>
    </w:div>
    <w:div w:id="1623682277">
      <w:bodyDiv w:val="1"/>
      <w:marLeft w:val="0"/>
      <w:marRight w:val="0"/>
      <w:marTop w:val="0"/>
      <w:marBottom w:val="0"/>
      <w:divBdr>
        <w:top w:val="none" w:sz="0" w:space="0" w:color="auto"/>
        <w:left w:val="none" w:sz="0" w:space="0" w:color="auto"/>
        <w:bottom w:val="none" w:sz="0" w:space="0" w:color="auto"/>
        <w:right w:val="none" w:sz="0" w:space="0" w:color="auto"/>
      </w:divBdr>
    </w:div>
    <w:div w:id="1624077512">
      <w:bodyDiv w:val="1"/>
      <w:marLeft w:val="0"/>
      <w:marRight w:val="0"/>
      <w:marTop w:val="0"/>
      <w:marBottom w:val="0"/>
      <w:divBdr>
        <w:top w:val="none" w:sz="0" w:space="0" w:color="auto"/>
        <w:left w:val="none" w:sz="0" w:space="0" w:color="auto"/>
        <w:bottom w:val="none" w:sz="0" w:space="0" w:color="auto"/>
        <w:right w:val="none" w:sz="0" w:space="0" w:color="auto"/>
      </w:divBdr>
    </w:div>
    <w:div w:id="1624726664">
      <w:bodyDiv w:val="1"/>
      <w:marLeft w:val="0"/>
      <w:marRight w:val="0"/>
      <w:marTop w:val="0"/>
      <w:marBottom w:val="0"/>
      <w:divBdr>
        <w:top w:val="none" w:sz="0" w:space="0" w:color="auto"/>
        <w:left w:val="none" w:sz="0" w:space="0" w:color="auto"/>
        <w:bottom w:val="none" w:sz="0" w:space="0" w:color="auto"/>
        <w:right w:val="none" w:sz="0" w:space="0" w:color="auto"/>
      </w:divBdr>
    </w:div>
    <w:div w:id="1626620916">
      <w:bodyDiv w:val="1"/>
      <w:marLeft w:val="0"/>
      <w:marRight w:val="0"/>
      <w:marTop w:val="0"/>
      <w:marBottom w:val="0"/>
      <w:divBdr>
        <w:top w:val="none" w:sz="0" w:space="0" w:color="auto"/>
        <w:left w:val="none" w:sz="0" w:space="0" w:color="auto"/>
        <w:bottom w:val="none" w:sz="0" w:space="0" w:color="auto"/>
        <w:right w:val="none" w:sz="0" w:space="0" w:color="auto"/>
      </w:divBdr>
    </w:div>
    <w:div w:id="1628588855">
      <w:bodyDiv w:val="1"/>
      <w:marLeft w:val="0"/>
      <w:marRight w:val="0"/>
      <w:marTop w:val="0"/>
      <w:marBottom w:val="0"/>
      <w:divBdr>
        <w:top w:val="none" w:sz="0" w:space="0" w:color="auto"/>
        <w:left w:val="none" w:sz="0" w:space="0" w:color="auto"/>
        <w:bottom w:val="none" w:sz="0" w:space="0" w:color="auto"/>
        <w:right w:val="none" w:sz="0" w:space="0" w:color="auto"/>
      </w:divBdr>
    </w:div>
    <w:div w:id="1637448752">
      <w:bodyDiv w:val="1"/>
      <w:marLeft w:val="0"/>
      <w:marRight w:val="0"/>
      <w:marTop w:val="0"/>
      <w:marBottom w:val="0"/>
      <w:divBdr>
        <w:top w:val="none" w:sz="0" w:space="0" w:color="auto"/>
        <w:left w:val="none" w:sz="0" w:space="0" w:color="auto"/>
        <w:bottom w:val="none" w:sz="0" w:space="0" w:color="auto"/>
        <w:right w:val="none" w:sz="0" w:space="0" w:color="auto"/>
      </w:divBdr>
    </w:div>
    <w:div w:id="1639414022">
      <w:bodyDiv w:val="1"/>
      <w:marLeft w:val="0"/>
      <w:marRight w:val="0"/>
      <w:marTop w:val="0"/>
      <w:marBottom w:val="0"/>
      <w:divBdr>
        <w:top w:val="none" w:sz="0" w:space="0" w:color="auto"/>
        <w:left w:val="none" w:sz="0" w:space="0" w:color="auto"/>
        <w:bottom w:val="none" w:sz="0" w:space="0" w:color="auto"/>
        <w:right w:val="none" w:sz="0" w:space="0" w:color="auto"/>
      </w:divBdr>
    </w:div>
    <w:div w:id="1640190649">
      <w:bodyDiv w:val="1"/>
      <w:marLeft w:val="0"/>
      <w:marRight w:val="0"/>
      <w:marTop w:val="0"/>
      <w:marBottom w:val="0"/>
      <w:divBdr>
        <w:top w:val="none" w:sz="0" w:space="0" w:color="auto"/>
        <w:left w:val="none" w:sz="0" w:space="0" w:color="auto"/>
        <w:bottom w:val="none" w:sz="0" w:space="0" w:color="auto"/>
        <w:right w:val="none" w:sz="0" w:space="0" w:color="auto"/>
      </w:divBdr>
    </w:div>
    <w:div w:id="1641305108">
      <w:bodyDiv w:val="1"/>
      <w:marLeft w:val="0"/>
      <w:marRight w:val="0"/>
      <w:marTop w:val="0"/>
      <w:marBottom w:val="0"/>
      <w:divBdr>
        <w:top w:val="none" w:sz="0" w:space="0" w:color="auto"/>
        <w:left w:val="none" w:sz="0" w:space="0" w:color="auto"/>
        <w:bottom w:val="none" w:sz="0" w:space="0" w:color="auto"/>
        <w:right w:val="none" w:sz="0" w:space="0" w:color="auto"/>
      </w:divBdr>
    </w:div>
    <w:div w:id="1650286337">
      <w:bodyDiv w:val="1"/>
      <w:marLeft w:val="0"/>
      <w:marRight w:val="0"/>
      <w:marTop w:val="0"/>
      <w:marBottom w:val="0"/>
      <w:divBdr>
        <w:top w:val="none" w:sz="0" w:space="0" w:color="auto"/>
        <w:left w:val="none" w:sz="0" w:space="0" w:color="auto"/>
        <w:bottom w:val="none" w:sz="0" w:space="0" w:color="auto"/>
        <w:right w:val="none" w:sz="0" w:space="0" w:color="auto"/>
      </w:divBdr>
    </w:div>
    <w:div w:id="1650476048">
      <w:bodyDiv w:val="1"/>
      <w:marLeft w:val="0"/>
      <w:marRight w:val="0"/>
      <w:marTop w:val="0"/>
      <w:marBottom w:val="0"/>
      <w:divBdr>
        <w:top w:val="none" w:sz="0" w:space="0" w:color="auto"/>
        <w:left w:val="none" w:sz="0" w:space="0" w:color="auto"/>
        <w:bottom w:val="none" w:sz="0" w:space="0" w:color="auto"/>
        <w:right w:val="none" w:sz="0" w:space="0" w:color="auto"/>
      </w:divBdr>
    </w:div>
    <w:div w:id="1651211745">
      <w:bodyDiv w:val="1"/>
      <w:marLeft w:val="0"/>
      <w:marRight w:val="0"/>
      <w:marTop w:val="0"/>
      <w:marBottom w:val="0"/>
      <w:divBdr>
        <w:top w:val="none" w:sz="0" w:space="0" w:color="auto"/>
        <w:left w:val="none" w:sz="0" w:space="0" w:color="auto"/>
        <w:bottom w:val="none" w:sz="0" w:space="0" w:color="auto"/>
        <w:right w:val="none" w:sz="0" w:space="0" w:color="auto"/>
      </w:divBdr>
    </w:div>
    <w:div w:id="1652172986">
      <w:bodyDiv w:val="1"/>
      <w:marLeft w:val="0"/>
      <w:marRight w:val="0"/>
      <w:marTop w:val="0"/>
      <w:marBottom w:val="0"/>
      <w:divBdr>
        <w:top w:val="none" w:sz="0" w:space="0" w:color="auto"/>
        <w:left w:val="none" w:sz="0" w:space="0" w:color="auto"/>
        <w:bottom w:val="none" w:sz="0" w:space="0" w:color="auto"/>
        <w:right w:val="none" w:sz="0" w:space="0" w:color="auto"/>
      </w:divBdr>
    </w:div>
    <w:div w:id="1655379537">
      <w:bodyDiv w:val="1"/>
      <w:marLeft w:val="0"/>
      <w:marRight w:val="0"/>
      <w:marTop w:val="0"/>
      <w:marBottom w:val="0"/>
      <w:divBdr>
        <w:top w:val="none" w:sz="0" w:space="0" w:color="auto"/>
        <w:left w:val="none" w:sz="0" w:space="0" w:color="auto"/>
        <w:bottom w:val="none" w:sz="0" w:space="0" w:color="auto"/>
        <w:right w:val="none" w:sz="0" w:space="0" w:color="auto"/>
      </w:divBdr>
    </w:div>
    <w:div w:id="1659652332">
      <w:bodyDiv w:val="1"/>
      <w:marLeft w:val="0"/>
      <w:marRight w:val="0"/>
      <w:marTop w:val="0"/>
      <w:marBottom w:val="0"/>
      <w:divBdr>
        <w:top w:val="none" w:sz="0" w:space="0" w:color="auto"/>
        <w:left w:val="none" w:sz="0" w:space="0" w:color="auto"/>
        <w:bottom w:val="none" w:sz="0" w:space="0" w:color="auto"/>
        <w:right w:val="none" w:sz="0" w:space="0" w:color="auto"/>
      </w:divBdr>
    </w:div>
    <w:div w:id="1660577759">
      <w:bodyDiv w:val="1"/>
      <w:marLeft w:val="0"/>
      <w:marRight w:val="0"/>
      <w:marTop w:val="0"/>
      <w:marBottom w:val="0"/>
      <w:divBdr>
        <w:top w:val="none" w:sz="0" w:space="0" w:color="auto"/>
        <w:left w:val="none" w:sz="0" w:space="0" w:color="auto"/>
        <w:bottom w:val="none" w:sz="0" w:space="0" w:color="auto"/>
        <w:right w:val="none" w:sz="0" w:space="0" w:color="auto"/>
      </w:divBdr>
    </w:div>
    <w:div w:id="1661886564">
      <w:bodyDiv w:val="1"/>
      <w:marLeft w:val="0"/>
      <w:marRight w:val="0"/>
      <w:marTop w:val="0"/>
      <w:marBottom w:val="0"/>
      <w:divBdr>
        <w:top w:val="none" w:sz="0" w:space="0" w:color="auto"/>
        <w:left w:val="none" w:sz="0" w:space="0" w:color="auto"/>
        <w:bottom w:val="none" w:sz="0" w:space="0" w:color="auto"/>
        <w:right w:val="none" w:sz="0" w:space="0" w:color="auto"/>
      </w:divBdr>
    </w:div>
    <w:div w:id="1663778513">
      <w:bodyDiv w:val="1"/>
      <w:marLeft w:val="0"/>
      <w:marRight w:val="0"/>
      <w:marTop w:val="0"/>
      <w:marBottom w:val="0"/>
      <w:divBdr>
        <w:top w:val="none" w:sz="0" w:space="0" w:color="auto"/>
        <w:left w:val="none" w:sz="0" w:space="0" w:color="auto"/>
        <w:bottom w:val="none" w:sz="0" w:space="0" w:color="auto"/>
        <w:right w:val="none" w:sz="0" w:space="0" w:color="auto"/>
      </w:divBdr>
    </w:div>
    <w:div w:id="1668632167">
      <w:bodyDiv w:val="1"/>
      <w:marLeft w:val="0"/>
      <w:marRight w:val="0"/>
      <w:marTop w:val="0"/>
      <w:marBottom w:val="0"/>
      <w:divBdr>
        <w:top w:val="none" w:sz="0" w:space="0" w:color="auto"/>
        <w:left w:val="none" w:sz="0" w:space="0" w:color="auto"/>
        <w:bottom w:val="none" w:sz="0" w:space="0" w:color="auto"/>
        <w:right w:val="none" w:sz="0" w:space="0" w:color="auto"/>
      </w:divBdr>
    </w:div>
    <w:div w:id="1669333180">
      <w:bodyDiv w:val="1"/>
      <w:marLeft w:val="0"/>
      <w:marRight w:val="0"/>
      <w:marTop w:val="0"/>
      <w:marBottom w:val="0"/>
      <w:divBdr>
        <w:top w:val="none" w:sz="0" w:space="0" w:color="auto"/>
        <w:left w:val="none" w:sz="0" w:space="0" w:color="auto"/>
        <w:bottom w:val="none" w:sz="0" w:space="0" w:color="auto"/>
        <w:right w:val="none" w:sz="0" w:space="0" w:color="auto"/>
      </w:divBdr>
    </w:div>
    <w:div w:id="1674994444">
      <w:bodyDiv w:val="1"/>
      <w:marLeft w:val="0"/>
      <w:marRight w:val="0"/>
      <w:marTop w:val="0"/>
      <w:marBottom w:val="0"/>
      <w:divBdr>
        <w:top w:val="none" w:sz="0" w:space="0" w:color="auto"/>
        <w:left w:val="none" w:sz="0" w:space="0" w:color="auto"/>
        <w:bottom w:val="none" w:sz="0" w:space="0" w:color="auto"/>
        <w:right w:val="none" w:sz="0" w:space="0" w:color="auto"/>
      </w:divBdr>
    </w:div>
    <w:div w:id="1682274571">
      <w:bodyDiv w:val="1"/>
      <w:marLeft w:val="0"/>
      <w:marRight w:val="0"/>
      <w:marTop w:val="0"/>
      <w:marBottom w:val="0"/>
      <w:divBdr>
        <w:top w:val="none" w:sz="0" w:space="0" w:color="auto"/>
        <w:left w:val="none" w:sz="0" w:space="0" w:color="auto"/>
        <w:bottom w:val="none" w:sz="0" w:space="0" w:color="auto"/>
        <w:right w:val="none" w:sz="0" w:space="0" w:color="auto"/>
      </w:divBdr>
    </w:div>
    <w:div w:id="1683629596">
      <w:bodyDiv w:val="1"/>
      <w:marLeft w:val="0"/>
      <w:marRight w:val="0"/>
      <w:marTop w:val="0"/>
      <w:marBottom w:val="0"/>
      <w:divBdr>
        <w:top w:val="none" w:sz="0" w:space="0" w:color="auto"/>
        <w:left w:val="none" w:sz="0" w:space="0" w:color="auto"/>
        <w:bottom w:val="none" w:sz="0" w:space="0" w:color="auto"/>
        <w:right w:val="none" w:sz="0" w:space="0" w:color="auto"/>
      </w:divBdr>
    </w:div>
    <w:div w:id="1688752358">
      <w:bodyDiv w:val="1"/>
      <w:marLeft w:val="0"/>
      <w:marRight w:val="0"/>
      <w:marTop w:val="0"/>
      <w:marBottom w:val="0"/>
      <w:divBdr>
        <w:top w:val="none" w:sz="0" w:space="0" w:color="auto"/>
        <w:left w:val="none" w:sz="0" w:space="0" w:color="auto"/>
        <w:bottom w:val="none" w:sz="0" w:space="0" w:color="auto"/>
        <w:right w:val="none" w:sz="0" w:space="0" w:color="auto"/>
      </w:divBdr>
    </w:div>
    <w:div w:id="1690719511">
      <w:bodyDiv w:val="1"/>
      <w:marLeft w:val="0"/>
      <w:marRight w:val="0"/>
      <w:marTop w:val="0"/>
      <w:marBottom w:val="0"/>
      <w:divBdr>
        <w:top w:val="none" w:sz="0" w:space="0" w:color="auto"/>
        <w:left w:val="none" w:sz="0" w:space="0" w:color="auto"/>
        <w:bottom w:val="none" w:sz="0" w:space="0" w:color="auto"/>
        <w:right w:val="none" w:sz="0" w:space="0" w:color="auto"/>
      </w:divBdr>
    </w:div>
    <w:div w:id="1691639873">
      <w:bodyDiv w:val="1"/>
      <w:marLeft w:val="0"/>
      <w:marRight w:val="0"/>
      <w:marTop w:val="0"/>
      <w:marBottom w:val="0"/>
      <w:divBdr>
        <w:top w:val="none" w:sz="0" w:space="0" w:color="auto"/>
        <w:left w:val="none" w:sz="0" w:space="0" w:color="auto"/>
        <w:bottom w:val="none" w:sz="0" w:space="0" w:color="auto"/>
        <w:right w:val="none" w:sz="0" w:space="0" w:color="auto"/>
      </w:divBdr>
    </w:div>
    <w:div w:id="1691832755">
      <w:bodyDiv w:val="1"/>
      <w:marLeft w:val="0"/>
      <w:marRight w:val="0"/>
      <w:marTop w:val="0"/>
      <w:marBottom w:val="0"/>
      <w:divBdr>
        <w:top w:val="none" w:sz="0" w:space="0" w:color="auto"/>
        <w:left w:val="none" w:sz="0" w:space="0" w:color="auto"/>
        <w:bottom w:val="none" w:sz="0" w:space="0" w:color="auto"/>
        <w:right w:val="none" w:sz="0" w:space="0" w:color="auto"/>
      </w:divBdr>
    </w:div>
    <w:div w:id="1693148477">
      <w:bodyDiv w:val="1"/>
      <w:marLeft w:val="0"/>
      <w:marRight w:val="0"/>
      <w:marTop w:val="0"/>
      <w:marBottom w:val="0"/>
      <w:divBdr>
        <w:top w:val="none" w:sz="0" w:space="0" w:color="auto"/>
        <w:left w:val="none" w:sz="0" w:space="0" w:color="auto"/>
        <w:bottom w:val="none" w:sz="0" w:space="0" w:color="auto"/>
        <w:right w:val="none" w:sz="0" w:space="0" w:color="auto"/>
      </w:divBdr>
    </w:div>
    <w:div w:id="1695301483">
      <w:bodyDiv w:val="1"/>
      <w:marLeft w:val="0"/>
      <w:marRight w:val="0"/>
      <w:marTop w:val="0"/>
      <w:marBottom w:val="0"/>
      <w:divBdr>
        <w:top w:val="none" w:sz="0" w:space="0" w:color="auto"/>
        <w:left w:val="none" w:sz="0" w:space="0" w:color="auto"/>
        <w:bottom w:val="none" w:sz="0" w:space="0" w:color="auto"/>
        <w:right w:val="none" w:sz="0" w:space="0" w:color="auto"/>
      </w:divBdr>
    </w:div>
    <w:div w:id="1696150461">
      <w:bodyDiv w:val="1"/>
      <w:marLeft w:val="0"/>
      <w:marRight w:val="0"/>
      <w:marTop w:val="0"/>
      <w:marBottom w:val="0"/>
      <w:divBdr>
        <w:top w:val="none" w:sz="0" w:space="0" w:color="auto"/>
        <w:left w:val="none" w:sz="0" w:space="0" w:color="auto"/>
        <w:bottom w:val="none" w:sz="0" w:space="0" w:color="auto"/>
        <w:right w:val="none" w:sz="0" w:space="0" w:color="auto"/>
      </w:divBdr>
    </w:div>
    <w:div w:id="1698047933">
      <w:bodyDiv w:val="1"/>
      <w:marLeft w:val="0"/>
      <w:marRight w:val="0"/>
      <w:marTop w:val="0"/>
      <w:marBottom w:val="0"/>
      <w:divBdr>
        <w:top w:val="none" w:sz="0" w:space="0" w:color="auto"/>
        <w:left w:val="none" w:sz="0" w:space="0" w:color="auto"/>
        <w:bottom w:val="none" w:sz="0" w:space="0" w:color="auto"/>
        <w:right w:val="none" w:sz="0" w:space="0" w:color="auto"/>
      </w:divBdr>
    </w:div>
    <w:div w:id="1705903933">
      <w:bodyDiv w:val="1"/>
      <w:marLeft w:val="0"/>
      <w:marRight w:val="0"/>
      <w:marTop w:val="0"/>
      <w:marBottom w:val="0"/>
      <w:divBdr>
        <w:top w:val="none" w:sz="0" w:space="0" w:color="auto"/>
        <w:left w:val="none" w:sz="0" w:space="0" w:color="auto"/>
        <w:bottom w:val="none" w:sz="0" w:space="0" w:color="auto"/>
        <w:right w:val="none" w:sz="0" w:space="0" w:color="auto"/>
      </w:divBdr>
    </w:div>
    <w:div w:id="1706297333">
      <w:bodyDiv w:val="1"/>
      <w:marLeft w:val="0"/>
      <w:marRight w:val="0"/>
      <w:marTop w:val="0"/>
      <w:marBottom w:val="0"/>
      <w:divBdr>
        <w:top w:val="none" w:sz="0" w:space="0" w:color="auto"/>
        <w:left w:val="none" w:sz="0" w:space="0" w:color="auto"/>
        <w:bottom w:val="none" w:sz="0" w:space="0" w:color="auto"/>
        <w:right w:val="none" w:sz="0" w:space="0" w:color="auto"/>
      </w:divBdr>
    </w:div>
    <w:div w:id="1709454710">
      <w:bodyDiv w:val="1"/>
      <w:marLeft w:val="0"/>
      <w:marRight w:val="0"/>
      <w:marTop w:val="0"/>
      <w:marBottom w:val="0"/>
      <w:divBdr>
        <w:top w:val="none" w:sz="0" w:space="0" w:color="auto"/>
        <w:left w:val="none" w:sz="0" w:space="0" w:color="auto"/>
        <w:bottom w:val="none" w:sz="0" w:space="0" w:color="auto"/>
        <w:right w:val="none" w:sz="0" w:space="0" w:color="auto"/>
      </w:divBdr>
    </w:div>
    <w:div w:id="1710496319">
      <w:bodyDiv w:val="1"/>
      <w:marLeft w:val="0"/>
      <w:marRight w:val="0"/>
      <w:marTop w:val="0"/>
      <w:marBottom w:val="0"/>
      <w:divBdr>
        <w:top w:val="none" w:sz="0" w:space="0" w:color="auto"/>
        <w:left w:val="none" w:sz="0" w:space="0" w:color="auto"/>
        <w:bottom w:val="none" w:sz="0" w:space="0" w:color="auto"/>
        <w:right w:val="none" w:sz="0" w:space="0" w:color="auto"/>
      </w:divBdr>
    </w:div>
    <w:div w:id="1715886249">
      <w:bodyDiv w:val="1"/>
      <w:marLeft w:val="0"/>
      <w:marRight w:val="0"/>
      <w:marTop w:val="0"/>
      <w:marBottom w:val="0"/>
      <w:divBdr>
        <w:top w:val="none" w:sz="0" w:space="0" w:color="auto"/>
        <w:left w:val="none" w:sz="0" w:space="0" w:color="auto"/>
        <w:bottom w:val="none" w:sz="0" w:space="0" w:color="auto"/>
        <w:right w:val="none" w:sz="0" w:space="0" w:color="auto"/>
      </w:divBdr>
    </w:div>
    <w:div w:id="1717044101">
      <w:bodyDiv w:val="1"/>
      <w:marLeft w:val="0"/>
      <w:marRight w:val="0"/>
      <w:marTop w:val="0"/>
      <w:marBottom w:val="0"/>
      <w:divBdr>
        <w:top w:val="none" w:sz="0" w:space="0" w:color="auto"/>
        <w:left w:val="none" w:sz="0" w:space="0" w:color="auto"/>
        <w:bottom w:val="none" w:sz="0" w:space="0" w:color="auto"/>
        <w:right w:val="none" w:sz="0" w:space="0" w:color="auto"/>
      </w:divBdr>
    </w:div>
    <w:div w:id="1723289727">
      <w:bodyDiv w:val="1"/>
      <w:marLeft w:val="0"/>
      <w:marRight w:val="0"/>
      <w:marTop w:val="0"/>
      <w:marBottom w:val="0"/>
      <w:divBdr>
        <w:top w:val="none" w:sz="0" w:space="0" w:color="auto"/>
        <w:left w:val="none" w:sz="0" w:space="0" w:color="auto"/>
        <w:bottom w:val="none" w:sz="0" w:space="0" w:color="auto"/>
        <w:right w:val="none" w:sz="0" w:space="0" w:color="auto"/>
      </w:divBdr>
    </w:div>
    <w:div w:id="1725328471">
      <w:bodyDiv w:val="1"/>
      <w:marLeft w:val="0"/>
      <w:marRight w:val="0"/>
      <w:marTop w:val="0"/>
      <w:marBottom w:val="0"/>
      <w:divBdr>
        <w:top w:val="none" w:sz="0" w:space="0" w:color="auto"/>
        <w:left w:val="none" w:sz="0" w:space="0" w:color="auto"/>
        <w:bottom w:val="none" w:sz="0" w:space="0" w:color="auto"/>
        <w:right w:val="none" w:sz="0" w:space="0" w:color="auto"/>
      </w:divBdr>
    </w:div>
    <w:div w:id="1725643663">
      <w:bodyDiv w:val="1"/>
      <w:marLeft w:val="0"/>
      <w:marRight w:val="0"/>
      <w:marTop w:val="0"/>
      <w:marBottom w:val="0"/>
      <w:divBdr>
        <w:top w:val="none" w:sz="0" w:space="0" w:color="auto"/>
        <w:left w:val="none" w:sz="0" w:space="0" w:color="auto"/>
        <w:bottom w:val="none" w:sz="0" w:space="0" w:color="auto"/>
        <w:right w:val="none" w:sz="0" w:space="0" w:color="auto"/>
      </w:divBdr>
    </w:div>
    <w:div w:id="1726836624">
      <w:bodyDiv w:val="1"/>
      <w:marLeft w:val="0"/>
      <w:marRight w:val="0"/>
      <w:marTop w:val="0"/>
      <w:marBottom w:val="0"/>
      <w:divBdr>
        <w:top w:val="none" w:sz="0" w:space="0" w:color="auto"/>
        <w:left w:val="none" w:sz="0" w:space="0" w:color="auto"/>
        <w:bottom w:val="none" w:sz="0" w:space="0" w:color="auto"/>
        <w:right w:val="none" w:sz="0" w:space="0" w:color="auto"/>
      </w:divBdr>
    </w:div>
    <w:div w:id="1726878740">
      <w:bodyDiv w:val="1"/>
      <w:marLeft w:val="0"/>
      <w:marRight w:val="0"/>
      <w:marTop w:val="0"/>
      <w:marBottom w:val="0"/>
      <w:divBdr>
        <w:top w:val="none" w:sz="0" w:space="0" w:color="auto"/>
        <w:left w:val="none" w:sz="0" w:space="0" w:color="auto"/>
        <w:bottom w:val="none" w:sz="0" w:space="0" w:color="auto"/>
        <w:right w:val="none" w:sz="0" w:space="0" w:color="auto"/>
      </w:divBdr>
    </w:div>
    <w:div w:id="1733767320">
      <w:bodyDiv w:val="1"/>
      <w:marLeft w:val="0"/>
      <w:marRight w:val="0"/>
      <w:marTop w:val="0"/>
      <w:marBottom w:val="0"/>
      <w:divBdr>
        <w:top w:val="none" w:sz="0" w:space="0" w:color="auto"/>
        <w:left w:val="none" w:sz="0" w:space="0" w:color="auto"/>
        <w:bottom w:val="none" w:sz="0" w:space="0" w:color="auto"/>
        <w:right w:val="none" w:sz="0" w:space="0" w:color="auto"/>
      </w:divBdr>
    </w:div>
    <w:div w:id="1734038456">
      <w:bodyDiv w:val="1"/>
      <w:marLeft w:val="0"/>
      <w:marRight w:val="0"/>
      <w:marTop w:val="0"/>
      <w:marBottom w:val="0"/>
      <w:divBdr>
        <w:top w:val="none" w:sz="0" w:space="0" w:color="auto"/>
        <w:left w:val="none" w:sz="0" w:space="0" w:color="auto"/>
        <w:bottom w:val="none" w:sz="0" w:space="0" w:color="auto"/>
        <w:right w:val="none" w:sz="0" w:space="0" w:color="auto"/>
      </w:divBdr>
    </w:div>
    <w:div w:id="1734886899">
      <w:bodyDiv w:val="1"/>
      <w:marLeft w:val="0"/>
      <w:marRight w:val="0"/>
      <w:marTop w:val="0"/>
      <w:marBottom w:val="0"/>
      <w:divBdr>
        <w:top w:val="none" w:sz="0" w:space="0" w:color="auto"/>
        <w:left w:val="none" w:sz="0" w:space="0" w:color="auto"/>
        <w:bottom w:val="none" w:sz="0" w:space="0" w:color="auto"/>
        <w:right w:val="none" w:sz="0" w:space="0" w:color="auto"/>
      </w:divBdr>
    </w:div>
    <w:div w:id="1739551333">
      <w:bodyDiv w:val="1"/>
      <w:marLeft w:val="0"/>
      <w:marRight w:val="0"/>
      <w:marTop w:val="0"/>
      <w:marBottom w:val="0"/>
      <w:divBdr>
        <w:top w:val="none" w:sz="0" w:space="0" w:color="auto"/>
        <w:left w:val="none" w:sz="0" w:space="0" w:color="auto"/>
        <w:bottom w:val="none" w:sz="0" w:space="0" w:color="auto"/>
        <w:right w:val="none" w:sz="0" w:space="0" w:color="auto"/>
      </w:divBdr>
    </w:div>
    <w:div w:id="1744065762">
      <w:bodyDiv w:val="1"/>
      <w:marLeft w:val="0"/>
      <w:marRight w:val="0"/>
      <w:marTop w:val="0"/>
      <w:marBottom w:val="0"/>
      <w:divBdr>
        <w:top w:val="none" w:sz="0" w:space="0" w:color="auto"/>
        <w:left w:val="none" w:sz="0" w:space="0" w:color="auto"/>
        <w:bottom w:val="none" w:sz="0" w:space="0" w:color="auto"/>
        <w:right w:val="none" w:sz="0" w:space="0" w:color="auto"/>
      </w:divBdr>
    </w:div>
    <w:div w:id="1744133436">
      <w:bodyDiv w:val="1"/>
      <w:marLeft w:val="0"/>
      <w:marRight w:val="0"/>
      <w:marTop w:val="0"/>
      <w:marBottom w:val="0"/>
      <w:divBdr>
        <w:top w:val="none" w:sz="0" w:space="0" w:color="auto"/>
        <w:left w:val="none" w:sz="0" w:space="0" w:color="auto"/>
        <w:bottom w:val="none" w:sz="0" w:space="0" w:color="auto"/>
        <w:right w:val="none" w:sz="0" w:space="0" w:color="auto"/>
      </w:divBdr>
    </w:div>
    <w:div w:id="1746537777">
      <w:bodyDiv w:val="1"/>
      <w:marLeft w:val="0"/>
      <w:marRight w:val="0"/>
      <w:marTop w:val="0"/>
      <w:marBottom w:val="0"/>
      <w:divBdr>
        <w:top w:val="none" w:sz="0" w:space="0" w:color="auto"/>
        <w:left w:val="none" w:sz="0" w:space="0" w:color="auto"/>
        <w:bottom w:val="none" w:sz="0" w:space="0" w:color="auto"/>
        <w:right w:val="none" w:sz="0" w:space="0" w:color="auto"/>
      </w:divBdr>
    </w:div>
    <w:div w:id="1747025884">
      <w:bodyDiv w:val="1"/>
      <w:marLeft w:val="0"/>
      <w:marRight w:val="0"/>
      <w:marTop w:val="0"/>
      <w:marBottom w:val="0"/>
      <w:divBdr>
        <w:top w:val="none" w:sz="0" w:space="0" w:color="auto"/>
        <w:left w:val="none" w:sz="0" w:space="0" w:color="auto"/>
        <w:bottom w:val="none" w:sz="0" w:space="0" w:color="auto"/>
        <w:right w:val="none" w:sz="0" w:space="0" w:color="auto"/>
      </w:divBdr>
    </w:div>
    <w:div w:id="1752460954">
      <w:bodyDiv w:val="1"/>
      <w:marLeft w:val="0"/>
      <w:marRight w:val="0"/>
      <w:marTop w:val="0"/>
      <w:marBottom w:val="0"/>
      <w:divBdr>
        <w:top w:val="none" w:sz="0" w:space="0" w:color="auto"/>
        <w:left w:val="none" w:sz="0" w:space="0" w:color="auto"/>
        <w:bottom w:val="none" w:sz="0" w:space="0" w:color="auto"/>
        <w:right w:val="none" w:sz="0" w:space="0" w:color="auto"/>
      </w:divBdr>
    </w:div>
    <w:div w:id="1754888676">
      <w:bodyDiv w:val="1"/>
      <w:marLeft w:val="0"/>
      <w:marRight w:val="0"/>
      <w:marTop w:val="0"/>
      <w:marBottom w:val="0"/>
      <w:divBdr>
        <w:top w:val="none" w:sz="0" w:space="0" w:color="auto"/>
        <w:left w:val="none" w:sz="0" w:space="0" w:color="auto"/>
        <w:bottom w:val="none" w:sz="0" w:space="0" w:color="auto"/>
        <w:right w:val="none" w:sz="0" w:space="0" w:color="auto"/>
      </w:divBdr>
    </w:div>
    <w:div w:id="1755318277">
      <w:bodyDiv w:val="1"/>
      <w:marLeft w:val="0"/>
      <w:marRight w:val="0"/>
      <w:marTop w:val="0"/>
      <w:marBottom w:val="0"/>
      <w:divBdr>
        <w:top w:val="none" w:sz="0" w:space="0" w:color="auto"/>
        <w:left w:val="none" w:sz="0" w:space="0" w:color="auto"/>
        <w:bottom w:val="none" w:sz="0" w:space="0" w:color="auto"/>
        <w:right w:val="none" w:sz="0" w:space="0" w:color="auto"/>
      </w:divBdr>
    </w:div>
    <w:div w:id="1762792187">
      <w:bodyDiv w:val="1"/>
      <w:marLeft w:val="0"/>
      <w:marRight w:val="0"/>
      <w:marTop w:val="0"/>
      <w:marBottom w:val="0"/>
      <w:divBdr>
        <w:top w:val="none" w:sz="0" w:space="0" w:color="auto"/>
        <w:left w:val="none" w:sz="0" w:space="0" w:color="auto"/>
        <w:bottom w:val="none" w:sz="0" w:space="0" w:color="auto"/>
        <w:right w:val="none" w:sz="0" w:space="0" w:color="auto"/>
      </w:divBdr>
    </w:div>
    <w:div w:id="1764834437">
      <w:bodyDiv w:val="1"/>
      <w:marLeft w:val="0"/>
      <w:marRight w:val="0"/>
      <w:marTop w:val="0"/>
      <w:marBottom w:val="0"/>
      <w:divBdr>
        <w:top w:val="none" w:sz="0" w:space="0" w:color="auto"/>
        <w:left w:val="none" w:sz="0" w:space="0" w:color="auto"/>
        <w:bottom w:val="none" w:sz="0" w:space="0" w:color="auto"/>
        <w:right w:val="none" w:sz="0" w:space="0" w:color="auto"/>
      </w:divBdr>
    </w:div>
    <w:div w:id="1765493555">
      <w:bodyDiv w:val="1"/>
      <w:marLeft w:val="0"/>
      <w:marRight w:val="0"/>
      <w:marTop w:val="0"/>
      <w:marBottom w:val="0"/>
      <w:divBdr>
        <w:top w:val="none" w:sz="0" w:space="0" w:color="auto"/>
        <w:left w:val="none" w:sz="0" w:space="0" w:color="auto"/>
        <w:bottom w:val="none" w:sz="0" w:space="0" w:color="auto"/>
        <w:right w:val="none" w:sz="0" w:space="0" w:color="auto"/>
      </w:divBdr>
    </w:div>
    <w:div w:id="1771273054">
      <w:bodyDiv w:val="1"/>
      <w:marLeft w:val="0"/>
      <w:marRight w:val="0"/>
      <w:marTop w:val="0"/>
      <w:marBottom w:val="0"/>
      <w:divBdr>
        <w:top w:val="none" w:sz="0" w:space="0" w:color="auto"/>
        <w:left w:val="none" w:sz="0" w:space="0" w:color="auto"/>
        <w:bottom w:val="none" w:sz="0" w:space="0" w:color="auto"/>
        <w:right w:val="none" w:sz="0" w:space="0" w:color="auto"/>
      </w:divBdr>
    </w:div>
    <w:div w:id="1772124929">
      <w:bodyDiv w:val="1"/>
      <w:marLeft w:val="0"/>
      <w:marRight w:val="0"/>
      <w:marTop w:val="0"/>
      <w:marBottom w:val="0"/>
      <w:divBdr>
        <w:top w:val="none" w:sz="0" w:space="0" w:color="auto"/>
        <w:left w:val="none" w:sz="0" w:space="0" w:color="auto"/>
        <w:bottom w:val="none" w:sz="0" w:space="0" w:color="auto"/>
        <w:right w:val="none" w:sz="0" w:space="0" w:color="auto"/>
      </w:divBdr>
    </w:div>
    <w:div w:id="1772814902">
      <w:bodyDiv w:val="1"/>
      <w:marLeft w:val="0"/>
      <w:marRight w:val="0"/>
      <w:marTop w:val="0"/>
      <w:marBottom w:val="0"/>
      <w:divBdr>
        <w:top w:val="none" w:sz="0" w:space="0" w:color="auto"/>
        <w:left w:val="none" w:sz="0" w:space="0" w:color="auto"/>
        <w:bottom w:val="none" w:sz="0" w:space="0" w:color="auto"/>
        <w:right w:val="none" w:sz="0" w:space="0" w:color="auto"/>
      </w:divBdr>
    </w:div>
    <w:div w:id="1774519143">
      <w:bodyDiv w:val="1"/>
      <w:marLeft w:val="0"/>
      <w:marRight w:val="0"/>
      <w:marTop w:val="0"/>
      <w:marBottom w:val="0"/>
      <w:divBdr>
        <w:top w:val="none" w:sz="0" w:space="0" w:color="auto"/>
        <w:left w:val="none" w:sz="0" w:space="0" w:color="auto"/>
        <w:bottom w:val="none" w:sz="0" w:space="0" w:color="auto"/>
        <w:right w:val="none" w:sz="0" w:space="0" w:color="auto"/>
      </w:divBdr>
    </w:div>
    <w:div w:id="1777288491">
      <w:bodyDiv w:val="1"/>
      <w:marLeft w:val="0"/>
      <w:marRight w:val="0"/>
      <w:marTop w:val="0"/>
      <w:marBottom w:val="0"/>
      <w:divBdr>
        <w:top w:val="none" w:sz="0" w:space="0" w:color="auto"/>
        <w:left w:val="none" w:sz="0" w:space="0" w:color="auto"/>
        <w:bottom w:val="none" w:sz="0" w:space="0" w:color="auto"/>
        <w:right w:val="none" w:sz="0" w:space="0" w:color="auto"/>
      </w:divBdr>
    </w:div>
    <w:div w:id="1777821839">
      <w:bodyDiv w:val="1"/>
      <w:marLeft w:val="0"/>
      <w:marRight w:val="0"/>
      <w:marTop w:val="0"/>
      <w:marBottom w:val="0"/>
      <w:divBdr>
        <w:top w:val="none" w:sz="0" w:space="0" w:color="auto"/>
        <w:left w:val="none" w:sz="0" w:space="0" w:color="auto"/>
        <w:bottom w:val="none" w:sz="0" w:space="0" w:color="auto"/>
        <w:right w:val="none" w:sz="0" w:space="0" w:color="auto"/>
      </w:divBdr>
    </w:div>
    <w:div w:id="1780291555">
      <w:bodyDiv w:val="1"/>
      <w:marLeft w:val="0"/>
      <w:marRight w:val="0"/>
      <w:marTop w:val="0"/>
      <w:marBottom w:val="0"/>
      <w:divBdr>
        <w:top w:val="none" w:sz="0" w:space="0" w:color="auto"/>
        <w:left w:val="none" w:sz="0" w:space="0" w:color="auto"/>
        <w:bottom w:val="none" w:sz="0" w:space="0" w:color="auto"/>
        <w:right w:val="none" w:sz="0" w:space="0" w:color="auto"/>
      </w:divBdr>
    </w:div>
    <w:div w:id="1782384248">
      <w:bodyDiv w:val="1"/>
      <w:marLeft w:val="0"/>
      <w:marRight w:val="0"/>
      <w:marTop w:val="0"/>
      <w:marBottom w:val="0"/>
      <w:divBdr>
        <w:top w:val="none" w:sz="0" w:space="0" w:color="auto"/>
        <w:left w:val="none" w:sz="0" w:space="0" w:color="auto"/>
        <w:bottom w:val="none" w:sz="0" w:space="0" w:color="auto"/>
        <w:right w:val="none" w:sz="0" w:space="0" w:color="auto"/>
      </w:divBdr>
    </w:div>
    <w:div w:id="1782407699">
      <w:bodyDiv w:val="1"/>
      <w:marLeft w:val="0"/>
      <w:marRight w:val="0"/>
      <w:marTop w:val="0"/>
      <w:marBottom w:val="0"/>
      <w:divBdr>
        <w:top w:val="none" w:sz="0" w:space="0" w:color="auto"/>
        <w:left w:val="none" w:sz="0" w:space="0" w:color="auto"/>
        <w:bottom w:val="none" w:sz="0" w:space="0" w:color="auto"/>
        <w:right w:val="none" w:sz="0" w:space="0" w:color="auto"/>
      </w:divBdr>
    </w:div>
    <w:div w:id="1783987785">
      <w:bodyDiv w:val="1"/>
      <w:marLeft w:val="0"/>
      <w:marRight w:val="0"/>
      <w:marTop w:val="0"/>
      <w:marBottom w:val="0"/>
      <w:divBdr>
        <w:top w:val="none" w:sz="0" w:space="0" w:color="auto"/>
        <w:left w:val="none" w:sz="0" w:space="0" w:color="auto"/>
        <w:bottom w:val="none" w:sz="0" w:space="0" w:color="auto"/>
        <w:right w:val="none" w:sz="0" w:space="0" w:color="auto"/>
      </w:divBdr>
    </w:div>
    <w:div w:id="1784496033">
      <w:bodyDiv w:val="1"/>
      <w:marLeft w:val="0"/>
      <w:marRight w:val="0"/>
      <w:marTop w:val="0"/>
      <w:marBottom w:val="0"/>
      <w:divBdr>
        <w:top w:val="none" w:sz="0" w:space="0" w:color="auto"/>
        <w:left w:val="none" w:sz="0" w:space="0" w:color="auto"/>
        <w:bottom w:val="none" w:sz="0" w:space="0" w:color="auto"/>
        <w:right w:val="none" w:sz="0" w:space="0" w:color="auto"/>
      </w:divBdr>
    </w:div>
    <w:div w:id="1789812447">
      <w:bodyDiv w:val="1"/>
      <w:marLeft w:val="0"/>
      <w:marRight w:val="0"/>
      <w:marTop w:val="0"/>
      <w:marBottom w:val="0"/>
      <w:divBdr>
        <w:top w:val="none" w:sz="0" w:space="0" w:color="auto"/>
        <w:left w:val="none" w:sz="0" w:space="0" w:color="auto"/>
        <w:bottom w:val="none" w:sz="0" w:space="0" w:color="auto"/>
        <w:right w:val="none" w:sz="0" w:space="0" w:color="auto"/>
      </w:divBdr>
    </w:div>
    <w:div w:id="1793017385">
      <w:bodyDiv w:val="1"/>
      <w:marLeft w:val="0"/>
      <w:marRight w:val="0"/>
      <w:marTop w:val="0"/>
      <w:marBottom w:val="0"/>
      <w:divBdr>
        <w:top w:val="none" w:sz="0" w:space="0" w:color="auto"/>
        <w:left w:val="none" w:sz="0" w:space="0" w:color="auto"/>
        <w:bottom w:val="none" w:sz="0" w:space="0" w:color="auto"/>
        <w:right w:val="none" w:sz="0" w:space="0" w:color="auto"/>
      </w:divBdr>
    </w:div>
    <w:div w:id="1793400128">
      <w:bodyDiv w:val="1"/>
      <w:marLeft w:val="0"/>
      <w:marRight w:val="0"/>
      <w:marTop w:val="0"/>
      <w:marBottom w:val="0"/>
      <w:divBdr>
        <w:top w:val="none" w:sz="0" w:space="0" w:color="auto"/>
        <w:left w:val="none" w:sz="0" w:space="0" w:color="auto"/>
        <w:bottom w:val="none" w:sz="0" w:space="0" w:color="auto"/>
        <w:right w:val="none" w:sz="0" w:space="0" w:color="auto"/>
      </w:divBdr>
    </w:div>
    <w:div w:id="1797094674">
      <w:bodyDiv w:val="1"/>
      <w:marLeft w:val="0"/>
      <w:marRight w:val="0"/>
      <w:marTop w:val="0"/>
      <w:marBottom w:val="0"/>
      <w:divBdr>
        <w:top w:val="none" w:sz="0" w:space="0" w:color="auto"/>
        <w:left w:val="none" w:sz="0" w:space="0" w:color="auto"/>
        <w:bottom w:val="none" w:sz="0" w:space="0" w:color="auto"/>
        <w:right w:val="none" w:sz="0" w:space="0" w:color="auto"/>
      </w:divBdr>
    </w:div>
    <w:div w:id="1800687549">
      <w:bodyDiv w:val="1"/>
      <w:marLeft w:val="0"/>
      <w:marRight w:val="0"/>
      <w:marTop w:val="0"/>
      <w:marBottom w:val="0"/>
      <w:divBdr>
        <w:top w:val="none" w:sz="0" w:space="0" w:color="auto"/>
        <w:left w:val="none" w:sz="0" w:space="0" w:color="auto"/>
        <w:bottom w:val="none" w:sz="0" w:space="0" w:color="auto"/>
        <w:right w:val="none" w:sz="0" w:space="0" w:color="auto"/>
      </w:divBdr>
    </w:div>
    <w:div w:id="1801608048">
      <w:bodyDiv w:val="1"/>
      <w:marLeft w:val="0"/>
      <w:marRight w:val="0"/>
      <w:marTop w:val="0"/>
      <w:marBottom w:val="0"/>
      <w:divBdr>
        <w:top w:val="none" w:sz="0" w:space="0" w:color="auto"/>
        <w:left w:val="none" w:sz="0" w:space="0" w:color="auto"/>
        <w:bottom w:val="none" w:sz="0" w:space="0" w:color="auto"/>
        <w:right w:val="none" w:sz="0" w:space="0" w:color="auto"/>
      </w:divBdr>
    </w:div>
    <w:div w:id="1808087685">
      <w:bodyDiv w:val="1"/>
      <w:marLeft w:val="0"/>
      <w:marRight w:val="0"/>
      <w:marTop w:val="0"/>
      <w:marBottom w:val="0"/>
      <w:divBdr>
        <w:top w:val="none" w:sz="0" w:space="0" w:color="auto"/>
        <w:left w:val="none" w:sz="0" w:space="0" w:color="auto"/>
        <w:bottom w:val="none" w:sz="0" w:space="0" w:color="auto"/>
        <w:right w:val="none" w:sz="0" w:space="0" w:color="auto"/>
      </w:divBdr>
    </w:div>
    <w:div w:id="1808474137">
      <w:bodyDiv w:val="1"/>
      <w:marLeft w:val="0"/>
      <w:marRight w:val="0"/>
      <w:marTop w:val="0"/>
      <w:marBottom w:val="0"/>
      <w:divBdr>
        <w:top w:val="none" w:sz="0" w:space="0" w:color="auto"/>
        <w:left w:val="none" w:sz="0" w:space="0" w:color="auto"/>
        <w:bottom w:val="none" w:sz="0" w:space="0" w:color="auto"/>
        <w:right w:val="none" w:sz="0" w:space="0" w:color="auto"/>
      </w:divBdr>
    </w:div>
    <w:div w:id="1818187005">
      <w:bodyDiv w:val="1"/>
      <w:marLeft w:val="0"/>
      <w:marRight w:val="0"/>
      <w:marTop w:val="0"/>
      <w:marBottom w:val="0"/>
      <w:divBdr>
        <w:top w:val="none" w:sz="0" w:space="0" w:color="auto"/>
        <w:left w:val="none" w:sz="0" w:space="0" w:color="auto"/>
        <w:bottom w:val="none" w:sz="0" w:space="0" w:color="auto"/>
        <w:right w:val="none" w:sz="0" w:space="0" w:color="auto"/>
      </w:divBdr>
    </w:div>
    <w:div w:id="1819759041">
      <w:bodyDiv w:val="1"/>
      <w:marLeft w:val="0"/>
      <w:marRight w:val="0"/>
      <w:marTop w:val="0"/>
      <w:marBottom w:val="0"/>
      <w:divBdr>
        <w:top w:val="none" w:sz="0" w:space="0" w:color="auto"/>
        <w:left w:val="none" w:sz="0" w:space="0" w:color="auto"/>
        <w:bottom w:val="none" w:sz="0" w:space="0" w:color="auto"/>
        <w:right w:val="none" w:sz="0" w:space="0" w:color="auto"/>
      </w:divBdr>
    </w:div>
    <w:div w:id="1821730068">
      <w:bodyDiv w:val="1"/>
      <w:marLeft w:val="0"/>
      <w:marRight w:val="0"/>
      <w:marTop w:val="0"/>
      <w:marBottom w:val="0"/>
      <w:divBdr>
        <w:top w:val="none" w:sz="0" w:space="0" w:color="auto"/>
        <w:left w:val="none" w:sz="0" w:space="0" w:color="auto"/>
        <w:bottom w:val="none" w:sz="0" w:space="0" w:color="auto"/>
        <w:right w:val="none" w:sz="0" w:space="0" w:color="auto"/>
      </w:divBdr>
    </w:div>
    <w:div w:id="1826318137">
      <w:bodyDiv w:val="1"/>
      <w:marLeft w:val="0"/>
      <w:marRight w:val="0"/>
      <w:marTop w:val="0"/>
      <w:marBottom w:val="0"/>
      <w:divBdr>
        <w:top w:val="none" w:sz="0" w:space="0" w:color="auto"/>
        <w:left w:val="none" w:sz="0" w:space="0" w:color="auto"/>
        <w:bottom w:val="none" w:sz="0" w:space="0" w:color="auto"/>
        <w:right w:val="none" w:sz="0" w:space="0" w:color="auto"/>
      </w:divBdr>
    </w:div>
    <w:div w:id="1836846334">
      <w:bodyDiv w:val="1"/>
      <w:marLeft w:val="0"/>
      <w:marRight w:val="0"/>
      <w:marTop w:val="0"/>
      <w:marBottom w:val="0"/>
      <w:divBdr>
        <w:top w:val="none" w:sz="0" w:space="0" w:color="auto"/>
        <w:left w:val="none" w:sz="0" w:space="0" w:color="auto"/>
        <w:bottom w:val="none" w:sz="0" w:space="0" w:color="auto"/>
        <w:right w:val="none" w:sz="0" w:space="0" w:color="auto"/>
      </w:divBdr>
    </w:div>
    <w:div w:id="1839071978">
      <w:bodyDiv w:val="1"/>
      <w:marLeft w:val="0"/>
      <w:marRight w:val="0"/>
      <w:marTop w:val="0"/>
      <w:marBottom w:val="0"/>
      <w:divBdr>
        <w:top w:val="none" w:sz="0" w:space="0" w:color="auto"/>
        <w:left w:val="none" w:sz="0" w:space="0" w:color="auto"/>
        <w:bottom w:val="none" w:sz="0" w:space="0" w:color="auto"/>
        <w:right w:val="none" w:sz="0" w:space="0" w:color="auto"/>
      </w:divBdr>
    </w:div>
    <w:div w:id="1840804063">
      <w:bodyDiv w:val="1"/>
      <w:marLeft w:val="0"/>
      <w:marRight w:val="0"/>
      <w:marTop w:val="0"/>
      <w:marBottom w:val="0"/>
      <w:divBdr>
        <w:top w:val="none" w:sz="0" w:space="0" w:color="auto"/>
        <w:left w:val="none" w:sz="0" w:space="0" w:color="auto"/>
        <w:bottom w:val="none" w:sz="0" w:space="0" w:color="auto"/>
        <w:right w:val="none" w:sz="0" w:space="0" w:color="auto"/>
      </w:divBdr>
    </w:div>
    <w:div w:id="1843817942">
      <w:bodyDiv w:val="1"/>
      <w:marLeft w:val="0"/>
      <w:marRight w:val="0"/>
      <w:marTop w:val="0"/>
      <w:marBottom w:val="0"/>
      <w:divBdr>
        <w:top w:val="none" w:sz="0" w:space="0" w:color="auto"/>
        <w:left w:val="none" w:sz="0" w:space="0" w:color="auto"/>
        <w:bottom w:val="none" w:sz="0" w:space="0" w:color="auto"/>
        <w:right w:val="none" w:sz="0" w:space="0" w:color="auto"/>
      </w:divBdr>
    </w:div>
    <w:div w:id="1847551322">
      <w:bodyDiv w:val="1"/>
      <w:marLeft w:val="0"/>
      <w:marRight w:val="0"/>
      <w:marTop w:val="0"/>
      <w:marBottom w:val="0"/>
      <w:divBdr>
        <w:top w:val="none" w:sz="0" w:space="0" w:color="auto"/>
        <w:left w:val="none" w:sz="0" w:space="0" w:color="auto"/>
        <w:bottom w:val="none" w:sz="0" w:space="0" w:color="auto"/>
        <w:right w:val="none" w:sz="0" w:space="0" w:color="auto"/>
      </w:divBdr>
    </w:div>
    <w:div w:id="1850681956">
      <w:bodyDiv w:val="1"/>
      <w:marLeft w:val="0"/>
      <w:marRight w:val="0"/>
      <w:marTop w:val="0"/>
      <w:marBottom w:val="0"/>
      <w:divBdr>
        <w:top w:val="none" w:sz="0" w:space="0" w:color="auto"/>
        <w:left w:val="none" w:sz="0" w:space="0" w:color="auto"/>
        <w:bottom w:val="none" w:sz="0" w:space="0" w:color="auto"/>
        <w:right w:val="none" w:sz="0" w:space="0" w:color="auto"/>
      </w:divBdr>
    </w:div>
    <w:div w:id="1850749625">
      <w:bodyDiv w:val="1"/>
      <w:marLeft w:val="0"/>
      <w:marRight w:val="0"/>
      <w:marTop w:val="0"/>
      <w:marBottom w:val="0"/>
      <w:divBdr>
        <w:top w:val="none" w:sz="0" w:space="0" w:color="auto"/>
        <w:left w:val="none" w:sz="0" w:space="0" w:color="auto"/>
        <w:bottom w:val="none" w:sz="0" w:space="0" w:color="auto"/>
        <w:right w:val="none" w:sz="0" w:space="0" w:color="auto"/>
      </w:divBdr>
    </w:div>
    <w:div w:id="1854951725">
      <w:bodyDiv w:val="1"/>
      <w:marLeft w:val="0"/>
      <w:marRight w:val="0"/>
      <w:marTop w:val="0"/>
      <w:marBottom w:val="0"/>
      <w:divBdr>
        <w:top w:val="none" w:sz="0" w:space="0" w:color="auto"/>
        <w:left w:val="none" w:sz="0" w:space="0" w:color="auto"/>
        <w:bottom w:val="none" w:sz="0" w:space="0" w:color="auto"/>
        <w:right w:val="none" w:sz="0" w:space="0" w:color="auto"/>
      </w:divBdr>
    </w:div>
    <w:div w:id="1860049552">
      <w:bodyDiv w:val="1"/>
      <w:marLeft w:val="0"/>
      <w:marRight w:val="0"/>
      <w:marTop w:val="0"/>
      <w:marBottom w:val="0"/>
      <w:divBdr>
        <w:top w:val="none" w:sz="0" w:space="0" w:color="auto"/>
        <w:left w:val="none" w:sz="0" w:space="0" w:color="auto"/>
        <w:bottom w:val="none" w:sz="0" w:space="0" w:color="auto"/>
        <w:right w:val="none" w:sz="0" w:space="0" w:color="auto"/>
      </w:divBdr>
    </w:div>
    <w:div w:id="1860240125">
      <w:bodyDiv w:val="1"/>
      <w:marLeft w:val="0"/>
      <w:marRight w:val="0"/>
      <w:marTop w:val="0"/>
      <w:marBottom w:val="0"/>
      <w:divBdr>
        <w:top w:val="none" w:sz="0" w:space="0" w:color="auto"/>
        <w:left w:val="none" w:sz="0" w:space="0" w:color="auto"/>
        <w:bottom w:val="none" w:sz="0" w:space="0" w:color="auto"/>
        <w:right w:val="none" w:sz="0" w:space="0" w:color="auto"/>
      </w:divBdr>
    </w:div>
    <w:div w:id="1863468610">
      <w:bodyDiv w:val="1"/>
      <w:marLeft w:val="0"/>
      <w:marRight w:val="0"/>
      <w:marTop w:val="0"/>
      <w:marBottom w:val="0"/>
      <w:divBdr>
        <w:top w:val="none" w:sz="0" w:space="0" w:color="auto"/>
        <w:left w:val="none" w:sz="0" w:space="0" w:color="auto"/>
        <w:bottom w:val="none" w:sz="0" w:space="0" w:color="auto"/>
        <w:right w:val="none" w:sz="0" w:space="0" w:color="auto"/>
      </w:divBdr>
    </w:div>
    <w:div w:id="1864319803">
      <w:bodyDiv w:val="1"/>
      <w:marLeft w:val="0"/>
      <w:marRight w:val="0"/>
      <w:marTop w:val="0"/>
      <w:marBottom w:val="0"/>
      <w:divBdr>
        <w:top w:val="none" w:sz="0" w:space="0" w:color="auto"/>
        <w:left w:val="none" w:sz="0" w:space="0" w:color="auto"/>
        <w:bottom w:val="none" w:sz="0" w:space="0" w:color="auto"/>
        <w:right w:val="none" w:sz="0" w:space="0" w:color="auto"/>
      </w:divBdr>
    </w:div>
    <w:div w:id="1864829081">
      <w:bodyDiv w:val="1"/>
      <w:marLeft w:val="0"/>
      <w:marRight w:val="0"/>
      <w:marTop w:val="0"/>
      <w:marBottom w:val="0"/>
      <w:divBdr>
        <w:top w:val="none" w:sz="0" w:space="0" w:color="auto"/>
        <w:left w:val="none" w:sz="0" w:space="0" w:color="auto"/>
        <w:bottom w:val="none" w:sz="0" w:space="0" w:color="auto"/>
        <w:right w:val="none" w:sz="0" w:space="0" w:color="auto"/>
      </w:divBdr>
    </w:div>
    <w:div w:id="1865822184">
      <w:bodyDiv w:val="1"/>
      <w:marLeft w:val="0"/>
      <w:marRight w:val="0"/>
      <w:marTop w:val="0"/>
      <w:marBottom w:val="0"/>
      <w:divBdr>
        <w:top w:val="none" w:sz="0" w:space="0" w:color="auto"/>
        <w:left w:val="none" w:sz="0" w:space="0" w:color="auto"/>
        <w:bottom w:val="none" w:sz="0" w:space="0" w:color="auto"/>
        <w:right w:val="none" w:sz="0" w:space="0" w:color="auto"/>
      </w:divBdr>
    </w:div>
    <w:div w:id="1874226336">
      <w:bodyDiv w:val="1"/>
      <w:marLeft w:val="0"/>
      <w:marRight w:val="0"/>
      <w:marTop w:val="0"/>
      <w:marBottom w:val="0"/>
      <w:divBdr>
        <w:top w:val="none" w:sz="0" w:space="0" w:color="auto"/>
        <w:left w:val="none" w:sz="0" w:space="0" w:color="auto"/>
        <w:bottom w:val="none" w:sz="0" w:space="0" w:color="auto"/>
        <w:right w:val="none" w:sz="0" w:space="0" w:color="auto"/>
      </w:divBdr>
    </w:div>
    <w:div w:id="1877114434">
      <w:bodyDiv w:val="1"/>
      <w:marLeft w:val="0"/>
      <w:marRight w:val="0"/>
      <w:marTop w:val="0"/>
      <w:marBottom w:val="0"/>
      <w:divBdr>
        <w:top w:val="none" w:sz="0" w:space="0" w:color="auto"/>
        <w:left w:val="none" w:sz="0" w:space="0" w:color="auto"/>
        <w:bottom w:val="none" w:sz="0" w:space="0" w:color="auto"/>
        <w:right w:val="none" w:sz="0" w:space="0" w:color="auto"/>
      </w:divBdr>
    </w:div>
    <w:div w:id="1881739858">
      <w:bodyDiv w:val="1"/>
      <w:marLeft w:val="0"/>
      <w:marRight w:val="0"/>
      <w:marTop w:val="0"/>
      <w:marBottom w:val="0"/>
      <w:divBdr>
        <w:top w:val="none" w:sz="0" w:space="0" w:color="auto"/>
        <w:left w:val="none" w:sz="0" w:space="0" w:color="auto"/>
        <w:bottom w:val="none" w:sz="0" w:space="0" w:color="auto"/>
        <w:right w:val="none" w:sz="0" w:space="0" w:color="auto"/>
      </w:divBdr>
    </w:div>
    <w:div w:id="1883596720">
      <w:bodyDiv w:val="1"/>
      <w:marLeft w:val="0"/>
      <w:marRight w:val="0"/>
      <w:marTop w:val="0"/>
      <w:marBottom w:val="0"/>
      <w:divBdr>
        <w:top w:val="none" w:sz="0" w:space="0" w:color="auto"/>
        <w:left w:val="none" w:sz="0" w:space="0" w:color="auto"/>
        <w:bottom w:val="none" w:sz="0" w:space="0" w:color="auto"/>
        <w:right w:val="none" w:sz="0" w:space="0" w:color="auto"/>
      </w:divBdr>
    </w:div>
    <w:div w:id="1883980465">
      <w:bodyDiv w:val="1"/>
      <w:marLeft w:val="0"/>
      <w:marRight w:val="0"/>
      <w:marTop w:val="0"/>
      <w:marBottom w:val="0"/>
      <w:divBdr>
        <w:top w:val="none" w:sz="0" w:space="0" w:color="auto"/>
        <w:left w:val="none" w:sz="0" w:space="0" w:color="auto"/>
        <w:bottom w:val="none" w:sz="0" w:space="0" w:color="auto"/>
        <w:right w:val="none" w:sz="0" w:space="0" w:color="auto"/>
      </w:divBdr>
    </w:div>
    <w:div w:id="1884247015">
      <w:bodyDiv w:val="1"/>
      <w:marLeft w:val="0"/>
      <w:marRight w:val="0"/>
      <w:marTop w:val="0"/>
      <w:marBottom w:val="0"/>
      <w:divBdr>
        <w:top w:val="none" w:sz="0" w:space="0" w:color="auto"/>
        <w:left w:val="none" w:sz="0" w:space="0" w:color="auto"/>
        <w:bottom w:val="none" w:sz="0" w:space="0" w:color="auto"/>
        <w:right w:val="none" w:sz="0" w:space="0" w:color="auto"/>
      </w:divBdr>
    </w:div>
    <w:div w:id="1889419362">
      <w:bodyDiv w:val="1"/>
      <w:marLeft w:val="0"/>
      <w:marRight w:val="0"/>
      <w:marTop w:val="0"/>
      <w:marBottom w:val="0"/>
      <w:divBdr>
        <w:top w:val="none" w:sz="0" w:space="0" w:color="auto"/>
        <w:left w:val="none" w:sz="0" w:space="0" w:color="auto"/>
        <w:bottom w:val="none" w:sz="0" w:space="0" w:color="auto"/>
        <w:right w:val="none" w:sz="0" w:space="0" w:color="auto"/>
      </w:divBdr>
    </w:div>
    <w:div w:id="1889608017">
      <w:bodyDiv w:val="1"/>
      <w:marLeft w:val="0"/>
      <w:marRight w:val="0"/>
      <w:marTop w:val="0"/>
      <w:marBottom w:val="0"/>
      <w:divBdr>
        <w:top w:val="none" w:sz="0" w:space="0" w:color="auto"/>
        <w:left w:val="none" w:sz="0" w:space="0" w:color="auto"/>
        <w:bottom w:val="none" w:sz="0" w:space="0" w:color="auto"/>
        <w:right w:val="none" w:sz="0" w:space="0" w:color="auto"/>
      </w:divBdr>
    </w:div>
    <w:div w:id="1899784364">
      <w:bodyDiv w:val="1"/>
      <w:marLeft w:val="0"/>
      <w:marRight w:val="0"/>
      <w:marTop w:val="0"/>
      <w:marBottom w:val="0"/>
      <w:divBdr>
        <w:top w:val="none" w:sz="0" w:space="0" w:color="auto"/>
        <w:left w:val="none" w:sz="0" w:space="0" w:color="auto"/>
        <w:bottom w:val="none" w:sz="0" w:space="0" w:color="auto"/>
        <w:right w:val="none" w:sz="0" w:space="0" w:color="auto"/>
      </w:divBdr>
    </w:div>
    <w:div w:id="1906338280">
      <w:bodyDiv w:val="1"/>
      <w:marLeft w:val="0"/>
      <w:marRight w:val="0"/>
      <w:marTop w:val="0"/>
      <w:marBottom w:val="0"/>
      <w:divBdr>
        <w:top w:val="none" w:sz="0" w:space="0" w:color="auto"/>
        <w:left w:val="none" w:sz="0" w:space="0" w:color="auto"/>
        <w:bottom w:val="none" w:sz="0" w:space="0" w:color="auto"/>
        <w:right w:val="none" w:sz="0" w:space="0" w:color="auto"/>
      </w:divBdr>
    </w:div>
    <w:div w:id="1912275843">
      <w:bodyDiv w:val="1"/>
      <w:marLeft w:val="0"/>
      <w:marRight w:val="0"/>
      <w:marTop w:val="0"/>
      <w:marBottom w:val="0"/>
      <w:divBdr>
        <w:top w:val="none" w:sz="0" w:space="0" w:color="auto"/>
        <w:left w:val="none" w:sz="0" w:space="0" w:color="auto"/>
        <w:bottom w:val="none" w:sz="0" w:space="0" w:color="auto"/>
        <w:right w:val="none" w:sz="0" w:space="0" w:color="auto"/>
      </w:divBdr>
    </w:div>
    <w:div w:id="1917204064">
      <w:bodyDiv w:val="1"/>
      <w:marLeft w:val="0"/>
      <w:marRight w:val="0"/>
      <w:marTop w:val="0"/>
      <w:marBottom w:val="0"/>
      <w:divBdr>
        <w:top w:val="none" w:sz="0" w:space="0" w:color="auto"/>
        <w:left w:val="none" w:sz="0" w:space="0" w:color="auto"/>
        <w:bottom w:val="none" w:sz="0" w:space="0" w:color="auto"/>
        <w:right w:val="none" w:sz="0" w:space="0" w:color="auto"/>
      </w:divBdr>
    </w:div>
    <w:div w:id="1924028452">
      <w:bodyDiv w:val="1"/>
      <w:marLeft w:val="0"/>
      <w:marRight w:val="0"/>
      <w:marTop w:val="0"/>
      <w:marBottom w:val="0"/>
      <w:divBdr>
        <w:top w:val="none" w:sz="0" w:space="0" w:color="auto"/>
        <w:left w:val="none" w:sz="0" w:space="0" w:color="auto"/>
        <w:bottom w:val="none" w:sz="0" w:space="0" w:color="auto"/>
        <w:right w:val="none" w:sz="0" w:space="0" w:color="auto"/>
      </w:divBdr>
    </w:div>
    <w:div w:id="1924219357">
      <w:bodyDiv w:val="1"/>
      <w:marLeft w:val="0"/>
      <w:marRight w:val="0"/>
      <w:marTop w:val="0"/>
      <w:marBottom w:val="0"/>
      <w:divBdr>
        <w:top w:val="none" w:sz="0" w:space="0" w:color="auto"/>
        <w:left w:val="none" w:sz="0" w:space="0" w:color="auto"/>
        <w:bottom w:val="none" w:sz="0" w:space="0" w:color="auto"/>
        <w:right w:val="none" w:sz="0" w:space="0" w:color="auto"/>
      </w:divBdr>
    </w:div>
    <w:div w:id="1925525360">
      <w:bodyDiv w:val="1"/>
      <w:marLeft w:val="0"/>
      <w:marRight w:val="0"/>
      <w:marTop w:val="0"/>
      <w:marBottom w:val="0"/>
      <w:divBdr>
        <w:top w:val="none" w:sz="0" w:space="0" w:color="auto"/>
        <w:left w:val="none" w:sz="0" w:space="0" w:color="auto"/>
        <w:bottom w:val="none" w:sz="0" w:space="0" w:color="auto"/>
        <w:right w:val="none" w:sz="0" w:space="0" w:color="auto"/>
      </w:divBdr>
    </w:div>
    <w:div w:id="1926107382">
      <w:bodyDiv w:val="1"/>
      <w:marLeft w:val="0"/>
      <w:marRight w:val="0"/>
      <w:marTop w:val="0"/>
      <w:marBottom w:val="0"/>
      <w:divBdr>
        <w:top w:val="none" w:sz="0" w:space="0" w:color="auto"/>
        <w:left w:val="none" w:sz="0" w:space="0" w:color="auto"/>
        <w:bottom w:val="none" w:sz="0" w:space="0" w:color="auto"/>
        <w:right w:val="none" w:sz="0" w:space="0" w:color="auto"/>
      </w:divBdr>
    </w:div>
    <w:div w:id="1937440852">
      <w:bodyDiv w:val="1"/>
      <w:marLeft w:val="0"/>
      <w:marRight w:val="0"/>
      <w:marTop w:val="0"/>
      <w:marBottom w:val="0"/>
      <w:divBdr>
        <w:top w:val="none" w:sz="0" w:space="0" w:color="auto"/>
        <w:left w:val="none" w:sz="0" w:space="0" w:color="auto"/>
        <w:bottom w:val="none" w:sz="0" w:space="0" w:color="auto"/>
        <w:right w:val="none" w:sz="0" w:space="0" w:color="auto"/>
      </w:divBdr>
    </w:div>
    <w:div w:id="1941795636">
      <w:bodyDiv w:val="1"/>
      <w:marLeft w:val="0"/>
      <w:marRight w:val="0"/>
      <w:marTop w:val="0"/>
      <w:marBottom w:val="0"/>
      <w:divBdr>
        <w:top w:val="none" w:sz="0" w:space="0" w:color="auto"/>
        <w:left w:val="none" w:sz="0" w:space="0" w:color="auto"/>
        <w:bottom w:val="none" w:sz="0" w:space="0" w:color="auto"/>
        <w:right w:val="none" w:sz="0" w:space="0" w:color="auto"/>
      </w:divBdr>
    </w:div>
    <w:div w:id="1942375917">
      <w:bodyDiv w:val="1"/>
      <w:marLeft w:val="0"/>
      <w:marRight w:val="0"/>
      <w:marTop w:val="0"/>
      <w:marBottom w:val="0"/>
      <w:divBdr>
        <w:top w:val="none" w:sz="0" w:space="0" w:color="auto"/>
        <w:left w:val="none" w:sz="0" w:space="0" w:color="auto"/>
        <w:bottom w:val="none" w:sz="0" w:space="0" w:color="auto"/>
        <w:right w:val="none" w:sz="0" w:space="0" w:color="auto"/>
      </w:divBdr>
    </w:div>
    <w:div w:id="1943561252">
      <w:bodyDiv w:val="1"/>
      <w:marLeft w:val="0"/>
      <w:marRight w:val="0"/>
      <w:marTop w:val="0"/>
      <w:marBottom w:val="0"/>
      <w:divBdr>
        <w:top w:val="none" w:sz="0" w:space="0" w:color="auto"/>
        <w:left w:val="none" w:sz="0" w:space="0" w:color="auto"/>
        <w:bottom w:val="none" w:sz="0" w:space="0" w:color="auto"/>
        <w:right w:val="none" w:sz="0" w:space="0" w:color="auto"/>
      </w:divBdr>
    </w:div>
    <w:div w:id="1946302984">
      <w:bodyDiv w:val="1"/>
      <w:marLeft w:val="0"/>
      <w:marRight w:val="0"/>
      <w:marTop w:val="0"/>
      <w:marBottom w:val="0"/>
      <w:divBdr>
        <w:top w:val="none" w:sz="0" w:space="0" w:color="auto"/>
        <w:left w:val="none" w:sz="0" w:space="0" w:color="auto"/>
        <w:bottom w:val="none" w:sz="0" w:space="0" w:color="auto"/>
        <w:right w:val="none" w:sz="0" w:space="0" w:color="auto"/>
      </w:divBdr>
    </w:div>
    <w:div w:id="1952274879">
      <w:bodyDiv w:val="1"/>
      <w:marLeft w:val="0"/>
      <w:marRight w:val="0"/>
      <w:marTop w:val="0"/>
      <w:marBottom w:val="0"/>
      <w:divBdr>
        <w:top w:val="none" w:sz="0" w:space="0" w:color="auto"/>
        <w:left w:val="none" w:sz="0" w:space="0" w:color="auto"/>
        <w:bottom w:val="none" w:sz="0" w:space="0" w:color="auto"/>
        <w:right w:val="none" w:sz="0" w:space="0" w:color="auto"/>
      </w:divBdr>
    </w:div>
    <w:div w:id="1953852655">
      <w:bodyDiv w:val="1"/>
      <w:marLeft w:val="0"/>
      <w:marRight w:val="0"/>
      <w:marTop w:val="0"/>
      <w:marBottom w:val="0"/>
      <w:divBdr>
        <w:top w:val="none" w:sz="0" w:space="0" w:color="auto"/>
        <w:left w:val="none" w:sz="0" w:space="0" w:color="auto"/>
        <w:bottom w:val="none" w:sz="0" w:space="0" w:color="auto"/>
        <w:right w:val="none" w:sz="0" w:space="0" w:color="auto"/>
      </w:divBdr>
    </w:div>
    <w:div w:id="1958297555">
      <w:bodyDiv w:val="1"/>
      <w:marLeft w:val="0"/>
      <w:marRight w:val="0"/>
      <w:marTop w:val="0"/>
      <w:marBottom w:val="0"/>
      <w:divBdr>
        <w:top w:val="none" w:sz="0" w:space="0" w:color="auto"/>
        <w:left w:val="none" w:sz="0" w:space="0" w:color="auto"/>
        <w:bottom w:val="none" w:sz="0" w:space="0" w:color="auto"/>
        <w:right w:val="none" w:sz="0" w:space="0" w:color="auto"/>
      </w:divBdr>
    </w:div>
    <w:div w:id="1962151965">
      <w:bodyDiv w:val="1"/>
      <w:marLeft w:val="0"/>
      <w:marRight w:val="0"/>
      <w:marTop w:val="0"/>
      <w:marBottom w:val="0"/>
      <w:divBdr>
        <w:top w:val="none" w:sz="0" w:space="0" w:color="auto"/>
        <w:left w:val="none" w:sz="0" w:space="0" w:color="auto"/>
        <w:bottom w:val="none" w:sz="0" w:space="0" w:color="auto"/>
        <w:right w:val="none" w:sz="0" w:space="0" w:color="auto"/>
      </w:divBdr>
    </w:div>
    <w:div w:id="1964992296">
      <w:bodyDiv w:val="1"/>
      <w:marLeft w:val="0"/>
      <w:marRight w:val="0"/>
      <w:marTop w:val="0"/>
      <w:marBottom w:val="0"/>
      <w:divBdr>
        <w:top w:val="none" w:sz="0" w:space="0" w:color="auto"/>
        <w:left w:val="none" w:sz="0" w:space="0" w:color="auto"/>
        <w:bottom w:val="none" w:sz="0" w:space="0" w:color="auto"/>
        <w:right w:val="none" w:sz="0" w:space="0" w:color="auto"/>
      </w:divBdr>
    </w:div>
    <w:div w:id="1967194713">
      <w:bodyDiv w:val="1"/>
      <w:marLeft w:val="0"/>
      <w:marRight w:val="0"/>
      <w:marTop w:val="0"/>
      <w:marBottom w:val="0"/>
      <w:divBdr>
        <w:top w:val="none" w:sz="0" w:space="0" w:color="auto"/>
        <w:left w:val="none" w:sz="0" w:space="0" w:color="auto"/>
        <w:bottom w:val="none" w:sz="0" w:space="0" w:color="auto"/>
        <w:right w:val="none" w:sz="0" w:space="0" w:color="auto"/>
      </w:divBdr>
    </w:div>
    <w:div w:id="1967462634">
      <w:bodyDiv w:val="1"/>
      <w:marLeft w:val="0"/>
      <w:marRight w:val="0"/>
      <w:marTop w:val="0"/>
      <w:marBottom w:val="0"/>
      <w:divBdr>
        <w:top w:val="none" w:sz="0" w:space="0" w:color="auto"/>
        <w:left w:val="none" w:sz="0" w:space="0" w:color="auto"/>
        <w:bottom w:val="none" w:sz="0" w:space="0" w:color="auto"/>
        <w:right w:val="none" w:sz="0" w:space="0" w:color="auto"/>
      </w:divBdr>
    </w:div>
    <w:div w:id="1968510977">
      <w:bodyDiv w:val="1"/>
      <w:marLeft w:val="0"/>
      <w:marRight w:val="0"/>
      <w:marTop w:val="0"/>
      <w:marBottom w:val="0"/>
      <w:divBdr>
        <w:top w:val="none" w:sz="0" w:space="0" w:color="auto"/>
        <w:left w:val="none" w:sz="0" w:space="0" w:color="auto"/>
        <w:bottom w:val="none" w:sz="0" w:space="0" w:color="auto"/>
        <w:right w:val="none" w:sz="0" w:space="0" w:color="auto"/>
      </w:divBdr>
    </w:div>
    <w:div w:id="1971978544">
      <w:bodyDiv w:val="1"/>
      <w:marLeft w:val="0"/>
      <w:marRight w:val="0"/>
      <w:marTop w:val="0"/>
      <w:marBottom w:val="0"/>
      <w:divBdr>
        <w:top w:val="none" w:sz="0" w:space="0" w:color="auto"/>
        <w:left w:val="none" w:sz="0" w:space="0" w:color="auto"/>
        <w:bottom w:val="none" w:sz="0" w:space="0" w:color="auto"/>
        <w:right w:val="none" w:sz="0" w:space="0" w:color="auto"/>
      </w:divBdr>
    </w:div>
    <w:div w:id="1974023772">
      <w:bodyDiv w:val="1"/>
      <w:marLeft w:val="0"/>
      <w:marRight w:val="0"/>
      <w:marTop w:val="0"/>
      <w:marBottom w:val="0"/>
      <w:divBdr>
        <w:top w:val="none" w:sz="0" w:space="0" w:color="auto"/>
        <w:left w:val="none" w:sz="0" w:space="0" w:color="auto"/>
        <w:bottom w:val="none" w:sz="0" w:space="0" w:color="auto"/>
        <w:right w:val="none" w:sz="0" w:space="0" w:color="auto"/>
      </w:divBdr>
    </w:div>
    <w:div w:id="1974209351">
      <w:bodyDiv w:val="1"/>
      <w:marLeft w:val="0"/>
      <w:marRight w:val="0"/>
      <w:marTop w:val="0"/>
      <w:marBottom w:val="0"/>
      <w:divBdr>
        <w:top w:val="none" w:sz="0" w:space="0" w:color="auto"/>
        <w:left w:val="none" w:sz="0" w:space="0" w:color="auto"/>
        <w:bottom w:val="none" w:sz="0" w:space="0" w:color="auto"/>
        <w:right w:val="none" w:sz="0" w:space="0" w:color="auto"/>
      </w:divBdr>
    </w:div>
    <w:div w:id="1974366380">
      <w:bodyDiv w:val="1"/>
      <w:marLeft w:val="0"/>
      <w:marRight w:val="0"/>
      <w:marTop w:val="0"/>
      <w:marBottom w:val="0"/>
      <w:divBdr>
        <w:top w:val="none" w:sz="0" w:space="0" w:color="auto"/>
        <w:left w:val="none" w:sz="0" w:space="0" w:color="auto"/>
        <w:bottom w:val="none" w:sz="0" w:space="0" w:color="auto"/>
        <w:right w:val="none" w:sz="0" w:space="0" w:color="auto"/>
      </w:divBdr>
    </w:div>
    <w:div w:id="1978560687">
      <w:bodyDiv w:val="1"/>
      <w:marLeft w:val="0"/>
      <w:marRight w:val="0"/>
      <w:marTop w:val="0"/>
      <w:marBottom w:val="0"/>
      <w:divBdr>
        <w:top w:val="none" w:sz="0" w:space="0" w:color="auto"/>
        <w:left w:val="none" w:sz="0" w:space="0" w:color="auto"/>
        <w:bottom w:val="none" w:sz="0" w:space="0" w:color="auto"/>
        <w:right w:val="none" w:sz="0" w:space="0" w:color="auto"/>
      </w:divBdr>
    </w:div>
    <w:div w:id="1980306034">
      <w:bodyDiv w:val="1"/>
      <w:marLeft w:val="0"/>
      <w:marRight w:val="0"/>
      <w:marTop w:val="0"/>
      <w:marBottom w:val="0"/>
      <w:divBdr>
        <w:top w:val="none" w:sz="0" w:space="0" w:color="auto"/>
        <w:left w:val="none" w:sz="0" w:space="0" w:color="auto"/>
        <w:bottom w:val="none" w:sz="0" w:space="0" w:color="auto"/>
        <w:right w:val="none" w:sz="0" w:space="0" w:color="auto"/>
      </w:divBdr>
    </w:div>
    <w:div w:id="1981691071">
      <w:bodyDiv w:val="1"/>
      <w:marLeft w:val="0"/>
      <w:marRight w:val="0"/>
      <w:marTop w:val="0"/>
      <w:marBottom w:val="0"/>
      <w:divBdr>
        <w:top w:val="none" w:sz="0" w:space="0" w:color="auto"/>
        <w:left w:val="none" w:sz="0" w:space="0" w:color="auto"/>
        <w:bottom w:val="none" w:sz="0" w:space="0" w:color="auto"/>
        <w:right w:val="none" w:sz="0" w:space="0" w:color="auto"/>
      </w:divBdr>
    </w:div>
    <w:div w:id="1984659048">
      <w:bodyDiv w:val="1"/>
      <w:marLeft w:val="0"/>
      <w:marRight w:val="0"/>
      <w:marTop w:val="0"/>
      <w:marBottom w:val="0"/>
      <w:divBdr>
        <w:top w:val="none" w:sz="0" w:space="0" w:color="auto"/>
        <w:left w:val="none" w:sz="0" w:space="0" w:color="auto"/>
        <w:bottom w:val="none" w:sz="0" w:space="0" w:color="auto"/>
        <w:right w:val="none" w:sz="0" w:space="0" w:color="auto"/>
      </w:divBdr>
    </w:div>
    <w:div w:id="1987009257">
      <w:bodyDiv w:val="1"/>
      <w:marLeft w:val="0"/>
      <w:marRight w:val="0"/>
      <w:marTop w:val="0"/>
      <w:marBottom w:val="0"/>
      <w:divBdr>
        <w:top w:val="none" w:sz="0" w:space="0" w:color="auto"/>
        <w:left w:val="none" w:sz="0" w:space="0" w:color="auto"/>
        <w:bottom w:val="none" w:sz="0" w:space="0" w:color="auto"/>
        <w:right w:val="none" w:sz="0" w:space="0" w:color="auto"/>
      </w:divBdr>
    </w:div>
    <w:div w:id="1991445106">
      <w:bodyDiv w:val="1"/>
      <w:marLeft w:val="0"/>
      <w:marRight w:val="0"/>
      <w:marTop w:val="0"/>
      <w:marBottom w:val="0"/>
      <w:divBdr>
        <w:top w:val="none" w:sz="0" w:space="0" w:color="auto"/>
        <w:left w:val="none" w:sz="0" w:space="0" w:color="auto"/>
        <w:bottom w:val="none" w:sz="0" w:space="0" w:color="auto"/>
        <w:right w:val="none" w:sz="0" w:space="0" w:color="auto"/>
      </w:divBdr>
    </w:div>
    <w:div w:id="1993411002">
      <w:bodyDiv w:val="1"/>
      <w:marLeft w:val="0"/>
      <w:marRight w:val="0"/>
      <w:marTop w:val="0"/>
      <w:marBottom w:val="0"/>
      <w:divBdr>
        <w:top w:val="none" w:sz="0" w:space="0" w:color="auto"/>
        <w:left w:val="none" w:sz="0" w:space="0" w:color="auto"/>
        <w:bottom w:val="none" w:sz="0" w:space="0" w:color="auto"/>
        <w:right w:val="none" w:sz="0" w:space="0" w:color="auto"/>
      </w:divBdr>
    </w:div>
    <w:div w:id="1999116069">
      <w:bodyDiv w:val="1"/>
      <w:marLeft w:val="0"/>
      <w:marRight w:val="0"/>
      <w:marTop w:val="0"/>
      <w:marBottom w:val="0"/>
      <w:divBdr>
        <w:top w:val="none" w:sz="0" w:space="0" w:color="auto"/>
        <w:left w:val="none" w:sz="0" w:space="0" w:color="auto"/>
        <w:bottom w:val="none" w:sz="0" w:space="0" w:color="auto"/>
        <w:right w:val="none" w:sz="0" w:space="0" w:color="auto"/>
      </w:divBdr>
    </w:div>
    <w:div w:id="1999838866">
      <w:bodyDiv w:val="1"/>
      <w:marLeft w:val="0"/>
      <w:marRight w:val="0"/>
      <w:marTop w:val="0"/>
      <w:marBottom w:val="0"/>
      <w:divBdr>
        <w:top w:val="none" w:sz="0" w:space="0" w:color="auto"/>
        <w:left w:val="none" w:sz="0" w:space="0" w:color="auto"/>
        <w:bottom w:val="none" w:sz="0" w:space="0" w:color="auto"/>
        <w:right w:val="none" w:sz="0" w:space="0" w:color="auto"/>
      </w:divBdr>
    </w:div>
    <w:div w:id="2001300105">
      <w:bodyDiv w:val="1"/>
      <w:marLeft w:val="0"/>
      <w:marRight w:val="0"/>
      <w:marTop w:val="0"/>
      <w:marBottom w:val="0"/>
      <w:divBdr>
        <w:top w:val="none" w:sz="0" w:space="0" w:color="auto"/>
        <w:left w:val="none" w:sz="0" w:space="0" w:color="auto"/>
        <w:bottom w:val="none" w:sz="0" w:space="0" w:color="auto"/>
        <w:right w:val="none" w:sz="0" w:space="0" w:color="auto"/>
      </w:divBdr>
    </w:div>
    <w:div w:id="2001693296">
      <w:bodyDiv w:val="1"/>
      <w:marLeft w:val="0"/>
      <w:marRight w:val="0"/>
      <w:marTop w:val="0"/>
      <w:marBottom w:val="0"/>
      <w:divBdr>
        <w:top w:val="none" w:sz="0" w:space="0" w:color="auto"/>
        <w:left w:val="none" w:sz="0" w:space="0" w:color="auto"/>
        <w:bottom w:val="none" w:sz="0" w:space="0" w:color="auto"/>
        <w:right w:val="none" w:sz="0" w:space="0" w:color="auto"/>
      </w:divBdr>
    </w:div>
    <w:div w:id="2001806542">
      <w:bodyDiv w:val="1"/>
      <w:marLeft w:val="0"/>
      <w:marRight w:val="0"/>
      <w:marTop w:val="0"/>
      <w:marBottom w:val="0"/>
      <w:divBdr>
        <w:top w:val="none" w:sz="0" w:space="0" w:color="auto"/>
        <w:left w:val="none" w:sz="0" w:space="0" w:color="auto"/>
        <w:bottom w:val="none" w:sz="0" w:space="0" w:color="auto"/>
        <w:right w:val="none" w:sz="0" w:space="0" w:color="auto"/>
      </w:divBdr>
    </w:div>
    <w:div w:id="2001957818">
      <w:bodyDiv w:val="1"/>
      <w:marLeft w:val="0"/>
      <w:marRight w:val="0"/>
      <w:marTop w:val="0"/>
      <w:marBottom w:val="0"/>
      <w:divBdr>
        <w:top w:val="none" w:sz="0" w:space="0" w:color="auto"/>
        <w:left w:val="none" w:sz="0" w:space="0" w:color="auto"/>
        <w:bottom w:val="none" w:sz="0" w:space="0" w:color="auto"/>
        <w:right w:val="none" w:sz="0" w:space="0" w:color="auto"/>
      </w:divBdr>
    </w:div>
    <w:div w:id="2003579409">
      <w:bodyDiv w:val="1"/>
      <w:marLeft w:val="0"/>
      <w:marRight w:val="0"/>
      <w:marTop w:val="0"/>
      <w:marBottom w:val="0"/>
      <w:divBdr>
        <w:top w:val="none" w:sz="0" w:space="0" w:color="auto"/>
        <w:left w:val="none" w:sz="0" w:space="0" w:color="auto"/>
        <w:bottom w:val="none" w:sz="0" w:space="0" w:color="auto"/>
        <w:right w:val="none" w:sz="0" w:space="0" w:color="auto"/>
      </w:divBdr>
    </w:div>
    <w:div w:id="2005861483">
      <w:bodyDiv w:val="1"/>
      <w:marLeft w:val="0"/>
      <w:marRight w:val="0"/>
      <w:marTop w:val="0"/>
      <w:marBottom w:val="0"/>
      <w:divBdr>
        <w:top w:val="none" w:sz="0" w:space="0" w:color="auto"/>
        <w:left w:val="none" w:sz="0" w:space="0" w:color="auto"/>
        <w:bottom w:val="none" w:sz="0" w:space="0" w:color="auto"/>
        <w:right w:val="none" w:sz="0" w:space="0" w:color="auto"/>
      </w:divBdr>
    </w:div>
    <w:div w:id="2006741980">
      <w:bodyDiv w:val="1"/>
      <w:marLeft w:val="0"/>
      <w:marRight w:val="0"/>
      <w:marTop w:val="0"/>
      <w:marBottom w:val="0"/>
      <w:divBdr>
        <w:top w:val="none" w:sz="0" w:space="0" w:color="auto"/>
        <w:left w:val="none" w:sz="0" w:space="0" w:color="auto"/>
        <w:bottom w:val="none" w:sz="0" w:space="0" w:color="auto"/>
        <w:right w:val="none" w:sz="0" w:space="0" w:color="auto"/>
      </w:divBdr>
    </w:div>
    <w:div w:id="2008633607">
      <w:bodyDiv w:val="1"/>
      <w:marLeft w:val="0"/>
      <w:marRight w:val="0"/>
      <w:marTop w:val="0"/>
      <w:marBottom w:val="0"/>
      <w:divBdr>
        <w:top w:val="none" w:sz="0" w:space="0" w:color="auto"/>
        <w:left w:val="none" w:sz="0" w:space="0" w:color="auto"/>
        <w:bottom w:val="none" w:sz="0" w:space="0" w:color="auto"/>
        <w:right w:val="none" w:sz="0" w:space="0" w:color="auto"/>
      </w:divBdr>
    </w:div>
    <w:div w:id="2018800770">
      <w:bodyDiv w:val="1"/>
      <w:marLeft w:val="0"/>
      <w:marRight w:val="0"/>
      <w:marTop w:val="0"/>
      <w:marBottom w:val="0"/>
      <w:divBdr>
        <w:top w:val="none" w:sz="0" w:space="0" w:color="auto"/>
        <w:left w:val="none" w:sz="0" w:space="0" w:color="auto"/>
        <w:bottom w:val="none" w:sz="0" w:space="0" w:color="auto"/>
        <w:right w:val="none" w:sz="0" w:space="0" w:color="auto"/>
      </w:divBdr>
    </w:div>
    <w:div w:id="2021396949">
      <w:bodyDiv w:val="1"/>
      <w:marLeft w:val="0"/>
      <w:marRight w:val="0"/>
      <w:marTop w:val="0"/>
      <w:marBottom w:val="0"/>
      <w:divBdr>
        <w:top w:val="none" w:sz="0" w:space="0" w:color="auto"/>
        <w:left w:val="none" w:sz="0" w:space="0" w:color="auto"/>
        <w:bottom w:val="none" w:sz="0" w:space="0" w:color="auto"/>
        <w:right w:val="none" w:sz="0" w:space="0" w:color="auto"/>
      </w:divBdr>
    </w:div>
    <w:div w:id="2022852375">
      <w:bodyDiv w:val="1"/>
      <w:marLeft w:val="0"/>
      <w:marRight w:val="0"/>
      <w:marTop w:val="0"/>
      <w:marBottom w:val="0"/>
      <w:divBdr>
        <w:top w:val="none" w:sz="0" w:space="0" w:color="auto"/>
        <w:left w:val="none" w:sz="0" w:space="0" w:color="auto"/>
        <w:bottom w:val="none" w:sz="0" w:space="0" w:color="auto"/>
        <w:right w:val="none" w:sz="0" w:space="0" w:color="auto"/>
      </w:divBdr>
    </w:div>
    <w:div w:id="2025010880">
      <w:bodyDiv w:val="1"/>
      <w:marLeft w:val="0"/>
      <w:marRight w:val="0"/>
      <w:marTop w:val="0"/>
      <w:marBottom w:val="0"/>
      <w:divBdr>
        <w:top w:val="none" w:sz="0" w:space="0" w:color="auto"/>
        <w:left w:val="none" w:sz="0" w:space="0" w:color="auto"/>
        <w:bottom w:val="none" w:sz="0" w:space="0" w:color="auto"/>
        <w:right w:val="none" w:sz="0" w:space="0" w:color="auto"/>
      </w:divBdr>
    </w:div>
    <w:div w:id="2025552662">
      <w:bodyDiv w:val="1"/>
      <w:marLeft w:val="0"/>
      <w:marRight w:val="0"/>
      <w:marTop w:val="0"/>
      <w:marBottom w:val="0"/>
      <w:divBdr>
        <w:top w:val="none" w:sz="0" w:space="0" w:color="auto"/>
        <w:left w:val="none" w:sz="0" w:space="0" w:color="auto"/>
        <w:bottom w:val="none" w:sz="0" w:space="0" w:color="auto"/>
        <w:right w:val="none" w:sz="0" w:space="0" w:color="auto"/>
      </w:divBdr>
    </w:div>
    <w:div w:id="2025593583">
      <w:bodyDiv w:val="1"/>
      <w:marLeft w:val="0"/>
      <w:marRight w:val="0"/>
      <w:marTop w:val="0"/>
      <w:marBottom w:val="0"/>
      <w:divBdr>
        <w:top w:val="none" w:sz="0" w:space="0" w:color="auto"/>
        <w:left w:val="none" w:sz="0" w:space="0" w:color="auto"/>
        <w:bottom w:val="none" w:sz="0" w:space="0" w:color="auto"/>
        <w:right w:val="none" w:sz="0" w:space="0" w:color="auto"/>
      </w:divBdr>
    </w:div>
    <w:div w:id="2026128268">
      <w:bodyDiv w:val="1"/>
      <w:marLeft w:val="0"/>
      <w:marRight w:val="0"/>
      <w:marTop w:val="0"/>
      <w:marBottom w:val="0"/>
      <w:divBdr>
        <w:top w:val="none" w:sz="0" w:space="0" w:color="auto"/>
        <w:left w:val="none" w:sz="0" w:space="0" w:color="auto"/>
        <w:bottom w:val="none" w:sz="0" w:space="0" w:color="auto"/>
        <w:right w:val="none" w:sz="0" w:space="0" w:color="auto"/>
      </w:divBdr>
    </w:div>
    <w:div w:id="2026663525">
      <w:bodyDiv w:val="1"/>
      <w:marLeft w:val="0"/>
      <w:marRight w:val="0"/>
      <w:marTop w:val="0"/>
      <w:marBottom w:val="0"/>
      <w:divBdr>
        <w:top w:val="none" w:sz="0" w:space="0" w:color="auto"/>
        <w:left w:val="none" w:sz="0" w:space="0" w:color="auto"/>
        <w:bottom w:val="none" w:sz="0" w:space="0" w:color="auto"/>
        <w:right w:val="none" w:sz="0" w:space="0" w:color="auto"/>
      </w:divBdr>
    </w:div>
    <w:div w:id="2029283565">
      <w:bodyDiv w:val="1"/>
      <w:marLeft w:val="0"/>
      <w:marRight w:val="0"/>
      <w:marTop w:val="0"/>
      <w:marBottom w:val="0"/>
      <w:divBdr>
        <w:top w:val="none" w:sz="0" w:space="0" w:color="auto"/>
        <w:left w:val="none" w:sz="0" w:space="0" w:color="auto"/>
        <w:bottom w:val="none" w:sz="0" w:space="0" w:color="auto"/>
        <w:right w:val="none" w:sz="0" w:space="0" w:color="auto"/>
      </w:divBdr>
    </w:div>
    <w:div w:id="2031712870">
      <w:bodyDiv w:val="1"/>
      <w:marLeft w:val="0"/>
      <w:marRight w:val="0"/>
      <w:marTop w:val="0"/>
      <w:marBottom w:val="0"/>
      <w:divBdr>
        <w:top w:val="none" w:sz="0" w:space="0" w:color="auto"/>
        <w:left w:val="none" w:sz="0" w:space="0" w:color="auto"/>
        <w:bottom w:val="none" w:sz="0" w:space="0" w:color="auto"/>
        <w:right w:val="none" w:sz="0" w:space="0" w:color="auto"/>
      </w:divBdr>
    </w:div>
    <w:div w:id="2032024666">
      <w:bodyDiv w:val="1"/>
      <w:marLeft w:val="0"/>
      <w:marRight w:val="0"/>
      <w:marTop w:val="0"/>
      <w:marBottom w:val="0"/>
      <w:divBdr>
        <w:top w:val="none" w:sz="0" w:space="0" w:color="auto"/>
        <w:left w:val="none" w:sz="0" w:space="0" w:color="auto"/>
        <w:bottom w:val="none" w:sz="0" w:space="0" w:color="auto"/>
        <w:right w:val="none" w:sz="0" w:space="0" w:color="auto"/>
      </w:divBdr>
    </w:div>
    <w:div w:id="2035762076">
      <w:bodyDiv w:val="1"/>
      <w:marLeft w:val="0"/>
      <w:marRight w:val="0"/>
      <w:marTop w:val="0"/>
      <w:marBottom w:val="0"/>
      <w:divBdr>
        <w:top w:val="none" w:sz="0" w:space="0" w:color="auto"/>
        <w:left w:val="none" w:sz="0" w:space="0" w:color="auto"/>
        <w:bottom w:val="none" w:sz="0" w:space="0" w:color="auto"/>
        <w:right w:val="none" w:sz="0" w:space="0" w:color="auto"/>
      </w:divBdr>
    </w:div>
    <w:div w:id="2035878844">
      <w:bodyDiv w:val="1"/>
      <w:marLeft w:val="0"/>
      <w:marRight w:val="0"/>
      <w:marTop w:val="0"/>
      <w:marBottom w:val="0"/>
      <w:divBdr>
        <w:top w:val="none" w:sz="0" w:space="0" w:color="auto"/>
        <w:left w:val="none" w:sz="0" w:space="0" w:color="auto"/>
        <w:bottom w:val="none" w:sz="0" w:space="0" w:color="auto"/>
        <w:right w:val="none" w:sz="0" w:space="0" w:color="auto"/>
      </w:divBdr>
    </w:div>
    <w:div w:id="2047557712">
      <w:bodyDiv w:val="1"/>
      <w:marLeft w:val="0"/>
      <w:marRight w:val="0"/>
      <w:marTop w:val="0"/>
      <w:marBottom w:val="0"/>
      <w:divBdr>
        <w:top w:val="none" w:sz="0" w:space="0" w:color="auto"/>
        <w:left w:val="none" w:sz="0" w:space="0" w:color="auto"/>
        <w:bottom w:val="none" w:sz="0" w:space="0" w:color="auto"/>
        <w:right w:val="none" w:sz="0" w:space="0" w:color="auto"/>
      </w:divBdr>
    </w:div>
    <w:div w:id="2050034015">
      <w:bodyDiv w:val="1"/>
      <w:marLeft w:val="0"/>
      <w:marRight w:val="0"/>
      <w:marTop w:val="0"/>
      <w:marBottom w:val="0"/>
      <w:divBdr>
        <w:top w:val="none" w:sz="0" w:space="0" w:color="auto"/>
        <w:left w:val="none" w:sz="0" w:space="0" w:color="auto"/>
        <w:bottom w:val="none" w:sz="0" w:space="0" w:color="auto"/>
        <w:right w:val="none" w:sz="0" w:space="0" w:color="auto"/>
      </w:divBdr>
    </w:div>
    <w:div w:id="2050451440">
      <w:bodyDiv w:val="1"/>
      <w:marLeft w:val="0"/>
      <w:marRight w:val="0"/>
      <w:marTop w:val="0"/>
      <w:marBottom w:val="0"/>
      <w:divBdr>
        <w:top w:val="none" w:sz="0" w:space="0" w:color="auto"/>
        <w:left w:val="none" w:sz="0" w:space="0" w:color="auto"/>
        <w:bottom w:val="none" w:sz="0" w:space="0" w:color="auto"/>
        <w:right w:val="none" w:sz="0" w:space="0" w:color="auto"/>
      </w:divBdr>
    </w:div>
    <w:div w:id="2050834523">
      <w:bodyDiv w:val="1"/>
      <w:marLeft w:val="0"/>
      <w:marRight w:val="0"/>
      <w:marTop w:val="0"/>
      <w:marBottom w:val="0"/>
      <w:divBdr>
        <w:top w:val="none" w:sz="0" w:space="0" w:color="auto"/>
        <w:left w:val="none" w:sz="0" w:space="0" w:color="auto"/>
        <w:bottom w:val="none" w:sz="0" w:space="0" w:color="auto"/>
        <w:right w:val="none" w:sz="0" w:space="0" w:color="auto"/>
      </w:divBdr>
    </w:div>
    <w:div w:id="2056658710">
      <w:bodyDiv w:val="1"/>
      <w:marLeft w:val="0"/>
      <w:marRight w:val="0"/>
      <w:marTop w:val="0"/>
      <w:marBottom w:val="0"/>
      <w:divBdr>
        <w:top w:val="none" w:sz="0" w:space="0" w:color="auto"/>
        <w:left w:val="none" w:sz="0" w:space="0" w:color="auto"/>
        <w:bottom w:val="none" w:sz="0" w:space="0" w:color="auto"/>
        <w:right w:val="none" w:sz="0" w:space="0" w:color="auto"/>
      </w:divBdr>
    </w:div>
    <w:div w:id="2058581124">
      <w:bodyDiv w:val="1"/>
      <w:marLeft w:val="0"/>
      <w:marRight w:val="0"/>
      <w:marTop w:val="0"/>
      <w:marBottom w:val="0"/>
      <w:divBdr>
        <w:top w:val="none" w:sz="0" w:space="0" w:color="auto"/>
        <w:left w:val="none" w:sz="0" w:space="0" w:color="auto"/>
        <w:bottom w:val="none" w:sz="0" w:space="0" w:color="auto"/>
        <w:right w:val="none" w:sz="0" w:space="0" w:color="auto"/>
      </w:divBdr>
    </w:div>
    <w:div w:id="2060089067">
      <w:bodyDiv w:val="1"/>
      <w:marLeft w:val="0"/>
      <w:marRight w:val="0"/>
      <w:marTop w:val="0"/>
      <w:marBottom w:val="0"/>
      <w:divBdr>
        <w:top w:val="none" w:sz="0" w:space="0" w:color="auto"/>
        <w:left w:val="none" w:sz="0" w:space="0" w:color="auto"/>
        <w:bottom w:val="none" w:sz="0" w:space="0" w:color="auto"/>
        <w:right w:val="none" w:sz="0" w:space="0" w:color="auto"/>
      </w:divBdr>
    </w:div>
    <w:div w:id="2060133327">
      <w:bodyDiv w:val="1"/>
      <w:marLeft w:val="0"/>
      <w:marRight w:val="0"/>
      <w:marTop w:val="0"/>
      <w:marBottom w:val="0"/>
      <w:divBdr>
        <w:top w:val="none" w:sz="0" w:space="0" w:color="auto"/>
        <w:left w:val="none" w:sz="0" w:space="0" w:color="auto"/>
        <w:bottom w:val="none" w:sz="0" w:space="0" w:color="auto"/>
        <w:right w:val="none" w:sz="0" w:space="0" w:color="auto"/>
      </w:divBdr>
    </w:div>
    <w:div w:id="2060278451">
      <w:bodyDiv w:val="1"/>
      <w:marLeft w:val="0"/>
      <w:marRight w:val="0"/>
      <w:marTop w:val="0"/>
      <w:marBottom w:val="0"/>
      <w:divBdr>
        <w:top w:val="none" w:sz="0" w:space="0" w:color="auto"/>
        <w:left w:val="none" w:sz="0" w:space="0" w:color="auto"/>
        <w:bottom w:val="none" w:sz="0" w:space="0" w:color="auto"/>
        <w:right w:val="none" w:sz="0" w:space="0" w:color="auto"/>
      </w:divBdr>
    </w:div>
    <w:div w:id="2062319380">
      <w:bodyDiv w:val="1"/>
      <w:marLeft w:val="0"/>
      <w:marRight w:val="0"/>
      <w:marTop w:val="0"/>
      <w:marBottom w:val="0"/>
      <w:divBdr>
        <w:top w:val="none" w:sz="0" w:space="0" w:color="auto"/>
        <w:left w:val="none" w:sz="0" w:space="0" w:color="auto"/>
        <w:bottom w:val="none" w:sz="0" w:space="0" w:color="auto"/>
        <w:right w:val="none" w:sz="0" w:space="0" w:color="auto"/>
      </w:divBdr>
    </w:div>
    <w:div w:id="2079399644">
      <w:bodyDiv w:val="1"/>
      <w:marLeft w:val="0"/>
      <w:marRight w:val="0"/>
      <w:marTop w:val="0"/>
      <w:marBottom w:val="0"/>
      <w:divBdr>
        <w:top w:val="none" w:sz="0" w:space="0" w:color="auto"/>
        <w:left w:val="none" w:sz="0" w:space="0" w:color="auto"/>
        <w:bottom w:val="none" w:sz="0" w:space="0" w:color="auto"/>
        <w:right w:val="none" w:sz="0" w:space="0" w:color="auto"/>
      </w:divBdr>
    </w:div>
    <w:div w:id="2082366400">
      <w:bodyDiv w:val="1"/>
      <w:marLeft w:val="0"/>
      <w:marRight w:val="0"/>
      <w:marTop w:val="0"/>
      <w:marBottom w:val="0"/>
      <w:divBdr>
        <w:top w:val="none" w:sz="0" w:space="0" w:color="auto"/>
        <w:left w:val="none" w:sz="0" w:space="0" w:color="auto"/>
        <w:bottom w:val="none" w:sz="0" w:space="0" w:color="auto"/>
        <w:right w:val="none" w:sz="0" w:space="0" w:color="auto"/>
      </w:divBdr>
    </w:div>
    <w:div w:id="2083212131">
      <w:bodyDiv w:val="1"/>
      <w:marLeft w:val="0"/>
      <w:marRight w:val="0"/>
      <w:marTop w:val="0"/>
      <w:marBottom w:val="0"/>
      <w:divBdr>
        <w:top w:val="none" w:sz="0" w:space="0" w:color="auto"/>
        <w:left w:val="none" w:sz="0" w:space="0" w:color="auto"/>
        <w:bottom w:val="none" w:sz="0" w:space="0" w:color="auto"/>
        <w:right w:val="none" w:sz="0" w:space="0" w:color="auto"/>
      </w:divBdr>
    </w:div>
    <w:div w:id="2088572397">
      <w:bodyDiv w:val="1"/>
      <w:marLeft w:val="0"/>
      <w:marRight w:val="0"/>
      <w:marTop w:val="0"/>
      <w:marBottom w:val="0"/>
      <w:divBdr>
        <w:top w:val="none" w:sz="0" w:space="0" w:color="auto"/>
        <w:left w:val="none" w:sz="0" w:space="0" w:color="auto"/>
        <w:bottom w:val="none" w:sz="0" w:space="0" w:color="auto"/>
        <w:right w:val="none" w:sz="0" w:space="0" w:color="auto"/>
      </w:divBdr>
    </w:div>
    <w:div w:id="2095779580">
      <w:bodyDiv w:val="1"/>
      <w:marLeft w:val="0"/>
      <w:marRight w:val="0"/>
      <w:marTop w:val="0"/>
      <w:marBottom w:val="0"/>
      <w:divBdr>
        <w:top w:val="none" w:sz="0" w:space="0" w:color="auto"/>
        <w:left w:val="none" w:sz="0" w:space="0" w:color="auto"/>
        <w:bottom w:val="none" w:sz="0" w:space="0" w:color="auto"/>
        <w:right w:val="none" w:sz="0" w:space="0" w:color="auto"/>
      </w:divBdr>
    </w:div>
    <w:div w:id="2097045227">
      <w:bodyDiv w:val="1"/>
      <w:marLeft w:val="0"/>
      <w:marRight w:val="0"/>
      <w:marTop w:val="0"/>
      <w:marBottom w:val="0"/>
      <w:divBdr>
        <w:top w:val="none" w:sz="0" w:space="0" w:color="auto"/>
        <w:left w:val="none" w:sz="0" w:space="0" w:color="auto"/>
        <w:bottom w:val="none" w:sz="0" w:space="0" w:color="auto"/>
        <w:right w:val="none" w:sz="0" w:space="0" w:color="auto"/>
      </w:divBdr>
    </w:div>
    <w:div w:id="2099212737">
      <w:bodyDiv w:val="1"/>
      <w:marLeft w:val="0"/>
      <w:marRight w:val="0"/>
      <w:marTop w:val="0"/>
      <w:marBottom w:val="0"/>
      <w:divBdr>
        <w:top w:val="none" w:sz="0" w:space="0" w:color="auto"/>
        <w:left w:val="none" w:sz="0" w:space="0" w:color="auto"/>
        <w:bottom w:val="none" w:sz="0" w:space="0" w:color="auto"/>
        <w:right w:val="none" w:sz="0" w:space="0" w:color="auto"/>
      </w:divBdr>
    </w:div>
    <w:div w:id="2099907681">
      <w:bodyDiv w:val="1"/>
      <w:marLeft w:val="0"/>
      <w:marRight w:val="0"/>
      <w:marTop w:val="0"/>
      <w:marBottom w:val="0"/>
      <w:divBdr>
        <w:top w:val="none" w:sz="0" w:space="0" w:color="auto"/>
        <w:left w:val="none" w:sz="0" w:space="0" w:color="auto"/>
        <w:bottom w:val="none" w:sz="0" w:space="0" w:color="auto"/>
        <w:right w:val="none" w:sz="0" w:space="0" w:color="auto"/>
      </w:divBdr>
    </w:div>
    <w:div w:id="2101174240">
      <w:bodyDiv w:val="1"/>
      <w:marLeft w:val="0"/>
      <w:marRight w:val="0"/>
      <w:marTop w:val="0"/>
      <w:marBottom w:val="0"/>
      <w:divBdr>
        <w:top w:val="none" w:sz="0" w:space="0" w:color="auto"/>
        <w:left w:val="none" w:sz="0" w:space="0" w:color="auto"/>
        <w:bottom w:val="none" w:sz="0" w:space="0" w:color="auto"/>
        <w:right w:val="none" w:sz="0" w:space="0" w:color="auto"/>
      </w:divBdr>
    </w:div>
    <w:div w:id="2106075943">
      <w:bodyDiv w:val="1"/>
      <w:marLeft w:val="0"/>
      <w:marRight w:val="0"/>
      <w:marTop w:val="0"/>
      <w:marBottom w:val="0"/>
      <w:divBdr>
        <w:top w:val="none" w:sz="0" w:space="0" w:color="auto"/>
        <w:left w:val="none" w:sz="0" w:space="0" w:color="auto"/>
        <w:bottom w:val="none" w:sz="0" w:space="0" w:color="auto"/>
        <w:right w:val="none" w:sz="0" w:space="0" w:color="auto"/>
      </w:divBdr>
    </w:div>
    <w:div w:id="2107262561">
      <w:bodyDiv w:val="1"/>
      <w:marLeft w:val="0"/>
      <w:marRight w:val="0"/>
      <w:marTop w:val="0"/>
      <w:marBottom w:val="0"/>
      <w:divBdr>
        <w:top w:val="none" w:sz="0" w:space="0" w:color="auto"/>
        <w:left w:val="none" w:sz="0" w:space="0" w:color="auto"/>
        <w:bottom w:val="none" w:sz="0" w:space="0" w:color="auto"/>
        <w:right w:val="none" w:sz="0" w:space="0" w:color="auto"/>
      </w:divBdr>
    </w:div>
    <w:div w:id="2115703917">
      <w:bodyDiv w:val="1"/>
      <w:marLeft w:val="0"/>
      <w:marRight w:val="0"/>
      <w:marTop w:val="0"/>
      <w:marBottom w:val="0"/>
      <w:divBdr>
        <w:top w:val="none" w:sz="0" w:space="0" w:color="auto"/>
        <w:left w:val="none" w:sz="0" w:space="0" w:color="auto"/>
        <w:bottom w:val="none" w:sz="0" w:space="0" w:color="auto"/>
        <w:right w:val="none" w:sz="0" w:space="0" w:color="auto"/>
      </w:divBdr>
    </w:div>
    <w:div w:id="2123723629">
      <w:bodyDiv w:val="1"/>
      <w:marLeft w:val="0"/>
      <w:marRight w:val="0"/>
      <w:marTop w:val="0"/>
      <w:marBottom w:val="0"/>
      <w:divBdr>
        <w:top w:val="none" w:sz="0" w:space="0" w:color="auto"/>
        <w:left w:val="none" w:sz="0" w:space="0" w:color="auto"/>
        <w:bottom w:val="none" w:sz="0" w:space="0" w:color="auto"/>
        <w:right w:val="none" w:sz="0" w:space="0" w:color="auto"/>
      </w:divBdr>
    </w:div>
    <w:div w:id="2126463379">
      <w:bodyDiv w:val="1"/>
      <w:marLeft w:val="0"/>
      <w:marRight w:val="0"/>
      <w:marTop w:val="0"/>
      <w:marBottom w:val="0"/>
      <w:divBdr>
        <w:top w:val="none" w:sz="0" w:space="0" w:color="auto"/>
        <w:left w:val="none" w:sz="0" w:space="0" w:color="auto"/>
        <w:bottom w:val="none" w:sz="0" w:space="0" w:color="auto"/>
        <w:right w:val="none" w:sz="0" w:space="0" w:color="auto"/>
      </w:divBdr>
    </w:div>
    <w:div w:id="2126540322">
      <w:bodyDiv w:val="1"/>
      <w:marLeft w:val="0"/>
      <w:marRight w:val="0"/>
      <w:marTop w:val="0"/>
      <w:marBottom w:val="0"/>
      <w:divBdr>
        <w:top w:val="none" w:sz="0" w:space="0" w:color="auto"/>
        <w:left w:val="none" w:sz="0" w:space="0" w:color="auto"/>
        <w:bottom w:val="none" w:sz="0" w:space="0" w:color="auto"/>
        <w:right w:val="none" w:sz="0" w:space="0" w:color="auto"/>
      </w:divBdr>
    </w:div>
    <w:div w:id="2132823378">
      <w:bodyDiv w:val="1"/>
      <w:marLeft w:val="0"/>
      <w:marRight w:val="0"/>
      <w:marTop w:val="0"/>
      <w:marBottom w:val="0"/>
      <w:divBdr>
        <w:top w:val="none" w:sz="0" w:space="0" w:color="auto"/>
        <w:left w:val="none" w:sz="0" w:space="0" w:color="auto"/>
        <w:bottom w:val="none" w:sz="0" w:space="0" w:color="auto"/>
        <w:right w:val="none" w:sz="0" w:space="0" w:color="auto"/>
      </w:divBdr>
    </w:div>
    <w:div w:id="2134251972">
      <w:bodyDiv w:val="1"/>
      <w:marLeft w:val="0"/>
      <w:marRight w:val="0"/>
      <w:marTop w:val="0"/>
      <w:marBottom w:val="0"/>
      <w:divBdr>
        <w:top w:val="none" w:sz="0" w:space="0" w:color="auto"/>
        <w:left w:val="none" w:sz="0" w:space="0" w:color="auto"/>
        <w:bottom w:val="none" w:sz="0" w:space="0" w:color="auto"/>
        <w:right w:val="none" w:sz="0" w:space="0" w:color="auto"/>
      </w:divBdr>
    </w:div>
    <w:div w:id="2137747378">
      <w:bodyDiv w:val="1"/>
      <w:marLeft w:val="0"/>
      <w:marRight w:val="0"/>
      <w:marTop w:val="0"/>
      <w:marBottom w:val="0"/>
      <w:divBdr>
        <w:top w:val="none" w:sz="0" w:space="0" w:color="auto"/>
        <w:left w:val="none" w:sz="0" w:space="0" w:color="auto"/>
        <w:bottom w:val="none" w:sz="0" w:space="0" w:color="auto"/>
        <w:right w:val="none" w:sz="0" w:space="0" w:color="auto"/>
      </w:divBdr>
    </w:div>
    <w:div w:id="2138987144">
      <w:bodyDiv w:val="1"/>
      <w:marLeft w:val="0"/>
      <w:marRight w:val="0"/>
      <w:marTop w:val="0"/>
      <w:marBottom w:val="0"/>
      <w:divBdr>
        <w:top w:val="none" w:sz="0" w:space="0" w:color="auto"/>
        <w:left w:val="none" w:sz="0" w:space="0" w:color="auto"/>
        <w:bottom w:val="none" w:sz="0" w:space="0" w:color="auto"/>
        <w:right w:val="none" w:sz="0" w:space="0" w:color="auto"/>
      </w:divBdr>
    </w:div>
    <w:div w:id="2142573293">
      <w:bodyDiv w:val="1"/>
      <w:marLeft w:val="0"/>
      <w:marRight w:val="0"/>
      <w:marTop w:val="0"/>
      <w:marBottom w:val="0"/>
      <w:divBdr>
        <w:top w:val="none" w:sz="0" w:space="0" w:color="auto"/>
        <w:left w:val="none" w:sz="0" w:space="0" w:color="auto"/>
        <w:bottom w:val="none" w:sz="0" w:space="0" w:color="auto"/>
        <w:right w:val="none" w:sz="0" w:space="0" w:color="auto"/>
      </w:divBdr>
    </w:div>
    <w:div w:id="214670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010172"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eij.2020.05.003" TargetMode="External"/><Relationship Id="rId5" Type="http://schemas.openxmlformats.org/officeDocument/2006/relationships/webSettings" Target="webSettings.xml"/><Relationship Id="rId10" Type="http://schemas.openxmlformats.org/officeDocument/2006/relationships/hyperlink" Target="https://www.techzim.co.zw/2017/05/wannacry-ransomware-zimbabwe-amoung-countries-targeted/" TargetMode="External"/><Relationship Id="rId4" Type="http://schemas.openxmlformats.org/officeDocument/2006/relationships/settings" Target="settings.xml"/><Relationship Id="rId9" Type="http://schemas.openxmlformats.org/officeDocument/2006/relationships/hyperlink" Target="https://www.techzim.co.zw/author/kabwez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Kas</b:Tag>
    <b:SourceType>JournalArticle</b:SourceType>
    <b:Guid>{84E020C9-7E05-4994-B423-E6180EA5B447}</b:Guid>
    <b:Author>
      <b:Author>
        <b:NameList>
          <b:Person>
            <b:Last>O'Kane</b:Last>
            <b:First>P.,</b:First>
            <b:Middle>Sezer, S. and Carlin, D</b:Middle>
          </b:Person>
        </b:NameList>
      </b:Author>
    </b:Author>
    <b:Title>Evolution of ransomware</b:Title>
    <b:Year>2018</b:Year>
    <b:Publisher>Iet Networks</b:Publisher>
    <b:Pages>321-327</b:Pages>
    <b:RefOrder>19</b:RefOrder>
  </b:Source>
  <b:Source>
    <b:Tag>Kha24</b:Tag>
    <b:SourceType>JournalArticle</b:SourceType>
    <b:Guid>{C9EC467A-7A5B-4E87-937F-6616B95279E3}</b:Guid>
    <b:Author>
      <b:Author>
        <b:NameList>
          <b:Person>
            <b:Last>Khaliq</b:Last>
            <b:First>Khowla,</b:First>
            <b:Middle>Nor Zairah Ab Rahim, Khalid Hamid, Muhammad Ibrar, Uzair Ahmad and Muhammad Ubaid Ullah</b:Middle>
          </b:Person>
        </b:NameList>
      </b:Author>
    </b:Author>
    <b:Title>Ransomware Attacks: Tools and Techniques for Detection</b:Title>
    <b:Year>2024</b:Year>
    <b:Pages>1-5</b:Pages>
    <b:Issue>2024 2nd International Conference on Cyber Resilience (ICCR)</b:Issue>
    <b:RefOrder>3</b:RefOrder>
  </b:Source>
  <b:Source>
    <b:Tag>Placeholder1</b:Tag>
    <b:SourceType>JournalArticle</b:SourceType>
    <b:Guid>{CA1F0488-DA03-4193-8E75-9F87D9BCA0B9}</b:Guid>
    <b:RefOrder>20</b:RefOrder>
  </b:Source>
  <b:Source>
    <b:Tag>Sha22</b:Tag>
    <b:SourceType>JournalArticle</b:SourceType>
    <b:Guid>{AB03B216-13F8-428A-BF33-C85C75C419CC}</b:Guid>
    <b:Author>
      <b:Author>
        <b:NameList>
          <b:Person>
            <b:Last>Sharma</b:Last>
            <b:First>Nikhil,</b:First>
            <b:Middle>and Ravi Shanker</b:Middle>
          </b:Person>
        </b:NameList>
      </b:Author>
    </b:Author>
    <b:Title>A review." In 2022 International Conference on Electronics and Renewable Systems (ICEARS),</b:Title>
    <b:JournalName>Analysis of ransomware attack and their countermeasures</b:JournalName>
    <b:Year>2022</b:Year>
    <b:Pages>1877-1883</b:Pages>
    <b:Issue>International Conference on Electronics and Renewable Systems (ICEARS),</b:Issue>
    <b:RefOrder>2</b:RefOrder>
  </b:Source>
  <b:Source>
    <b:Tag>Fio23</b:Tag>
    <b:SourceType>JournalArticle</b:SourceType>
    <b:Guid>{583A8C58-59BA-4793-A80D-212FB2F6332E}</b:Guid>
    <b:Author>
      <b:Author>
        <b:NameList>
          <b:Person>
            <b:Last>Fiore</b:Last>
            <b:First>B.,</b:First>
            <b:Middle>Ha, K., Huynh, L., Falcon, J., Vendiola, R. and Li, Y</b:Middle>
          </b:Person>
        </b:NameList>
      </b:Author>
    </b:Author>
    <b:Title>A Deep Dive into WannaCry and Locky</b:Title>
    <b:JournalName>Security Analysis of Ransomware</b:JournalName>
    <b:Year>2023</b:Year>
    <b:Pages>285-294</b:Pages>
    <b:Issue>13th Annual Computing and Communication Workshop Conference </b:Issue>
    <b:RefOrder>5</b:RefOrder>
  </b:Source>
  <b:Source>
    <b:Tag>Uro22</b:Tag>
    <b:SourceType>JournalArticle</b:SourceType>
    <b:Guid>{069E7D6E-21C2-4507-AD84-5596D3313934}</b:Guid>
    <b:Author>
      <b:Author>
        <b:NameList>
          <b:Person>
            <b:Last>Urooj</b:Last>
            <b:First>Umara,</b:First>
            <b:Middle>Bander Ali Saleh Al-rimy, Anazida Zainal, Fuad A. Ghaleb, and Murad A. Rassam</b:Middle>
          </b:Person>
        </b:NameList>
      </b:Author>
    </b:Author>
    <b:Title>Ransomware Detection Using the Dynamic Analysis and Machine Learning</b:Title>
    <b:Year>2022</b:Year>
    <b:Issue>Applied Science 12</b:Issue>
    <b:RefOrder>6</b:RefOrder>
  </b:Source>
  <b:Source>
    <b:Tag>Ara2020</b:Tag>
    <b:SourceType>JournalArticle</b:SourceType>
    <b:Guid>{BDF4F9E6-6356-4B3F-985C-1B5CFC418486}</b:Guid>
    <b:Author>
      <b:Author>
        <b:NameList>
          <b:Person>
            <b:Last>Arabo</b:Last>
            <b:First>Abdullahi</b:First>
            <b:Middle>&amp; Dijoux, Remi &amp; Poulain, Timothee &amp; Chevalier, Gregoire</b:Middle>
          </b:Person>
        </b:NameList>
      </b:Author>
    </b:Author>
    <b:Title>Detecting Ransomware Using Process Behaviour Analysis </b:Title>
    <b:Year>2020</b:Year>
    <b:Pages>289-296</b:Pages>
    <b:Issue>Procedia Computer Science</b:Issue>
    <b:RefOrder>10</b:RefOrder>
  </b:Source>
  <b:Source>
    <b:Tag>AAb20</b:Tag>
    <b:SourceType>JournalArticle</b:SourceType>
    <b:Guid>{87F33FD3-5C5B-4882-84EB-D61E975D2A0C}</b:Guid>
    <b:Author>
      <b:Author>
        <b:NameList>
          <b:Person>
            <b:Last>A</b:Last>
            <b:First>Abdullahi</b:First>
            <b:Middle>&amp; Dijoux, Remi &amp; Poulain, Timothee &amp; Chevalier, Gregoire</b:Middle>
          </b:Person>
        </b:NameList>
      </b:Author>
    </b:Author>
    <b:Title>Detecting Ransomware Using Process Behaviour Analysis </b:Title>
    <b:Year>2020</b:Year>
    <b:Pages>289-296</b:Pages>
    <b:Issue>Procdia Computer Science</b:Issue>
    <b:RefOrder>18</b:RefOrder>
  </b:Source>
  <b:Source>
    <b:Tag>Bea21</b:Tag>
    <b:SourceType>JournalArticle</b:SourceType>
    <b:Guid>{4F8F4E8E-2864-448D-917F-402D51A7E5A2}</b:Guid>
    <b:Author>
      <b:Author>
        <b:NameList>
          <b:Person>
            <b:Last>Beaman C</b:Last>
            <b:First>Barkworth</b:First>
            <b:Middle>A, Akande TD, Hakak S, Khan MK.</b:Middle>
          </b:Person>
        </b:NameList>
      </b:Author>
    </b:Author>
    <b:Title>Recent AAdvance, Analysis, Challenges and future directories</b:Title>
    <b:Year>2021</b:Year>
    <b:Issue>Comput Secur</b:Issue>
    <b:RefOrder>13</b:RefOrder>
  </b:Source>
  <b:Source>
    <b:Tag>Lan24</b:Tag>
    <b:SourceType>Report</b:SourceType>
    <b:Guid>{E2D34CD6-9EE0-4FA9-B64E-CD6D6C74C97E}</b:Guid>
    <b:Author>
      <b:Author>
        <b:NameList>
          <b:Person>
            <b:Last>Landril</b:Last>
            <b:First>Eric</b:First>
            <b:Middle>&amp; Valente, Samuel &amp; Andersen, Gregory &amp; Schneider, Christopher.</b:Middle>
          </b:Person>
        </b:NameList>
      </b:Author>
    </b:Author>
    <b:Title>Ransomware Detection throughDynamic Behavior-Based Profiling Using RealTme Crypto-Anomaly Filtering</b:Title>
    <b:Year>2024</b:Year>
    <b:RefOrder>14</b:RefOrder>
  </b:Source>
  <b:Source>
    <b:Tag>Mar23</b:Tag>
    <b:SourceType>JournalArticle</b:SourceType>
    <b:Guid>{18633029-BD07-4C7D-B6FC-557EBF5FA0EA}</b:Guid>
    <b:Title>A Comprehensive framwork for Cyber Behavioral Analysis beased on a systematic Review of Cyber Profiling Literature</b:Title>
    <b:Year>2023</b:Year>
    <b:Author>
      <b:Author>
        <b:NameList>
          <b:Person>
            <b:Last>Martineau</b:Last>
            <b:First>M.,</b:First>
            <b:Middle>Spiridon, E. and Aiken, M</b:Middle>
          </b:Person>
        </b:NameList>
      </b:Author>
    </b:Author>
    <b:Pages>452-477</b:Pages>
    <b:RefOrder>12</b:RefOrder>
  </b:Source>
  <b:Source>
    <b:Tag>Sau24</b:Tag>
    <b:SourceType>JournalArticle</b:SourceType>
    <b:Guid>{8EBBACC3-A237-4B27-B19A-2B2BECD2F530}</b:Guid>
    <b:Author>
      <b:Author>
        <b:NameList>
          <b:Person>
            <b:Last>Saudi</b:Last>
            <b:First>Madihah</b:First>
            <b:Middle>&amp; Nusairat, Tamara &amp; Ahmad, Azuan &amp; Setiyo, Muji</b:Middle>
          </b:Person>
        </b:NameList>
      </b:Author>
    </b:Author>
    <b:Title>Enhancing Cybersecurity </b:Title>
    <b:JournalName>Ransomware Detection - A proof of Concept Study</b:JournalName>
    <b:Year>2024</b:Year>
    <b:Pages>252-268</b:Pages>
    <b:Issue>Applied Sciences and Engineering Technology</b:Issue>
    <b:RefOrder>11</b:RefOrder>
  </b:Source>
  <b:Source>
    <b:Tag>Mos20</b:Tag>
    <b:SourceType>JournalArticle</b:SourceType>
    <b:Guid>{914ADCF1-1B33-45A0-9274-A73BAD48E7AF}</b:Guid>
    <b:Author>
      <b:Author>
        <b:NameList>
          <b:Person>
            <b:Last>Mos</b:Last>
            <b:First>M.A.</b:First>
            <b:Middle>and Chowdhury, M.M</b:Middle>
          </b:Person>
        </b:NameList>
      </b:Author>
    </b:Author>
    <b:Title>The growing influence of Ransomware</b:Title>
    <b:Year>2020</b:Year>
    <b:Pages>643-647</b:Pages>
    <b:Issue>International Conference on Electro Information Technology</b:Issue>
    <b:ConferenceName>International Conference on Electro Information Technology </b:ConferenceName>
    <b:RefOrder>4</b:RefOrder>
  </b:Source>
  <b:Source>
    <b:Tag>Yur20</b:Tag>
    <b:SourceType>JournalArticle</b:SourceType>
    <b:Guid>{6D490681-0783-48E3-AF3B-CA7E52867BC4}</b:Guid>
    <b:Author>
      <b:Author>
        <b:NameList>
          <b:Person>
            <b:Last>Yuryna Connolly</b:Last>
            <b:First>L.,</b:First>
            <b:Middle>Wall, D.S., Lang, M. and Oddson, B</b:Middle>
          </b:Person>
        </b:NameList>
      </b:Author>
    </b:Author>
    <b:Title>Yuryna Connolly, L., Wall, D.S., LanAn empirical study of ransomware attacks on organizations: an assessment of severity and salient factors affecting vulnerability.</b:Title>
    <b:JournalName>Journal of Cybersecurity</b:JournalName>
    <b:Year>2020</b:Year>
    <b:RefOrder>15</b:RefOrder>
  </b:Source>
  <b:Source>
    <b:Tag>Mam21</b:Tag>
    <b:SourceType>JournalArticle</b:SourceType>
    <b:Guid>{528032E7-6CDA-4B00-A48E-58AF91B53845}</b:Guid>
    <b:Author>
      <b:Author>
        <b:NameList>
          <b:Person>
            <b:Last>Mamoona Humayun</b:Last>
            <b:First>NZ</b:First>
            <b:Middle>Jhanjhi, Ahmed Alsayat, Vasaki Ponnusamy</b:Middle>
          </b:Person>
        </b:NameList>
      </b:Author>
    </b:Author>
    <b:JournalName>Internet of Things and Ransomware, Evolution, Mitigation and Precention</b:JournalName>
    <b:Year>2021</b:Year>
    <b:Pages>102-117</b:Pages>
    <b:Volume>2</b:Volume>
    <b:Issue>Egyptian Informatics</b:Issue>
    <b:RefOrder>16</b:RefOrder>
  </b:Source>
  <b:Source>
    <b:Tag>Fit22</b:Tag>
    <b:SourceType>Report</b:SourceType>
    <b:Guid>{448E6E68-38D5-4CB4-B023-D0369FF9C2DB}</b:Guid>
    <b:Title>Tactics, Techniques, and Procedures (TTPs) of Ransomware Groups and the Threats Posed to United States National Security </b:Title>
    <b:Year>2022</b:Year>
    <b:Author>
      <b:Author>
        <b:NameList>
          <b:Person>
            <b:Last>M</b:Last>
            <b:First>Fitzgerald</b:First>
          </b:Person>
        </b:NameList>
      </b:Author>
    </b:Author>
    <b:Publisher>Master's thesis, Utica University</b:Publisher>
    <b:City>New York</b:City>
    <b:RefOrder>17</b:RefOrder>
  </b:Source>
  <b:Source>
    <b:Tag>Far21</b:Tag>
    <b:SourceType>JournalArticle</b:SourceType>
    <b:Guid>{B5C99913-A6B0-4E8E-BA43-CE6FAF5696A3}</b:Guid>
    <b:Title>Ransomware attacks:rise, protection and prevention measures</b:Title>
    <b:Year>2021</b:Year>
    <b:Author>
      <b:Author>
        <b:NameList>
          <b:Person>
            <b:Last>Farion-Melnyk</b:Last>
            <b:First>A.,</b:First>
            <b:Middle>Rozheliuk, V., Slipchenko, T., Banakh, S., Farion, M. and Bilan, O</b:Middle>
          </b:Person>
        </b:NameList>
      </b:Author>
    </b:Author>
    <b:Pages>473-478</b:Pages>
    <b:Issue>International Conference On Advanced Computer Information Technology</b:Issue>
    <b:RefOrder>8</b:RefOrder>
  </b:Source>
  <b:Source>
    <b:Tag>LSM</b:Tag>
    <b:SourceType>Report</b:SourceType>
    <b:Guid>{4A0B8433-91B8-4228-8465-A5AF71E46689}</b:Guid>
    <b:Title>WannaCry Ransomware: Zimbabwe among countries hit by the massive cyber-attack.</b:Title>
    <b:Author>
      <b:Author>
        <b:NameList>
          <b:Person>
            <b:Last>Kabweza</b:Last>
            <b:First>L.S.M</b:First>
          </b:Person>
        </b:NameList>
      </b:Author>
    </b:Author>
    <b:RefOrder>9</b:RefOrder>
  </b:Source>
  <b:Source>
    <b:Tag>Kan23</b:Tag>
    <b:SourceType>Report</b:SourceType>
    <b:Guid>{4E2F6CD7-32D2-4ECC-B34C-7C056E382537}</b:Guid>
    <b:Title>A survey on Ransomware Threats: Contrasting Static and Dynamic Analysis Methods</b:Title>
    <b:Year>2023</b:Year>
    <b:Author>
      <b:Author>
        <b:NameList>
          <b:Person>
            <b:Last>Kang</b:Last>
            <b:First>Qian</b:First>
            <b:Middle>&amp; Gu, Yuanyuan.</b:Middle>
          </b:Person>
        </b:NameList>
      </b:Author>
    </b:Author>
    <b:RefOrder>7</b:RefOrder>
  </b:Source>
  <b:Source>
    <b:Tag>Jab</b:Tag>
    <b:SourceType>JournalArticle</b:SourceType>
    <b:Guid>{8F506599-7F03-4C29-8E91-4C6A9B524B39}</b:Guid>
    <b:Author>
      <b:Author>
        <b:NameList>
          <b:Person>
            <b:Last>Jabid</b:Last>
            <b:First>T.,</b:First>
            <b:Middle>Masum, S., Shams, R.A., Chowdhury, A., Islam, M.M., Ferdaus, M.H., Ali, M.S. and Islam, M</b:Middle>
          </b:Person>
        </b:NameList>
      </b:Author>
    </b:Author>
    <b:Title>A Brief History of Ransomware Evolution</b:Title>
    <b:Pages>3-17</b:Pages>
    <b:Issue>CRC Press</b:Issue>
    <b:RefOrder>1</b:RefOrder>
  </b:Source>
</b:Sources>
</file>

<file path=customXml/itemProps1.xml><?xml version="1.0" encoding="utf-8"?>
<ds:datastoreItem xmlns:ds="http://schemas.openxmlformats.org/officeDocument/2006/customXml" ds:itemID="{29931604-9E79-408D-A56B-21DA15CEA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13</Pages>
  <Words>2507</Words>
  <Characters>15742</Characters>
  <Application>Microsoft Office Word</Application>
  <DocSecurity>0</DocSecurity>
  <Lines>316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mukarati</dc:creator>
  <cp:keywords/>
  <dc:description/>
  <cp:lastModifiedBy>elton mukarati</cp:lastModifiedBy>
  <cp:revision>47</cp:revision>
  <dcterms:created xsi:type="dcterms:W3CDTF">2024-10-28T17:42:00Z</dcterms:created>
  <dcterms:modified xsi:type="dcterms:W3CDTF">2025-03-15T21:43:00Z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f0a499cc-b366-411f-96a6-29e16447121a</vt:lpwstr>
  </property>
</Properties>
</file>